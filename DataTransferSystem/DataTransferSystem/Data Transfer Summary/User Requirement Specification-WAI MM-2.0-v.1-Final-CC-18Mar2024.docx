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55813" w14:textId="77777777" w:rsidR="005C1F32" w:rsidRPr="008B6E1B" w:rsidRDefault="005C1F32" w:rsidP="005C1F32">
      <w:pPr>
        <w:pStyle w:val="Heading2"/>
        <w:numPr>
          <w:ilvl w:val="0"/>
          <w:numId w:val="0"/>
        </w:numPr>
        <w:ind w:left="720" w:hanging="360"/>
      </w:pPr>
    </w:p>
    <w:p w14:paraId="6C60377C" w14:textId="77777777" w:rsidR="00F12663" w:rsidRPr="008B6E1B" w:rsidRDefault="00F12663" w:rsidP="00F12663">
      <w:pPr>
        <w:pStyle w:val="Style1"/>
        <w:rPr>
          <w:sz w:val="44"/>
          <w:szCs w:val="44"/>
        </w:rPr>
      </w:pPr>
    </w:p>
    <w:p w14:paraId="4E569858" w14:textId="77777777" w:rsidR="00FC27F4" w:rsidRPr="008B6E1B" w:rsidRDefault="00FC27F4" w:rsidP="00F12663">
      <w:pPr>
        <w:pStyle w:val="Style1"/>
        <w:rPr>
          <w:sz w:val="44"/>
          <w:szCs w:val="44"/>
        </w:rPr>
      </w:pPr>
    </w:p>
    <w:p w14:paraId="423D755A" w14:textId="77777777" w:rsidR="00F12663" w:rsidRPr="005915A9" w:rsidRDefault="00F12663" w:rsidP="00F12663">
      <w:pPr>
        <w:pStyle w:val="Style1"/>
        <w:rPr>
          <w:rFonts w:cs="Arial"/>
          <w:sz w:val="44"/>
          <w:szCs w:val="44"/>
        </w:rPr>
      </w:pPr>
      <w:r w:rsidRPr="005915A9">
        <w:rPr>
          <w:rFonts w:cs="Arial"/>
          <w:sz w:val="44"/>
          <w:szCs w:val="44"/>
        </w:rPr>
        <w:t xml:space="preserve">User Requirement </w:t>
      </w:r>
      <w:r w:rsidR="00AC5D67" w:rsidRPr="005915A9">
        <w:rPr>
          <w:rFonts w:cs="Arial"/>
          <w:sz w:val="44"/>
          <w:szCs w:val="44"/>
        </w:rPr>
        <w:t>Specification</w:t>
      </w:r>
    </w:p>
    <w:p w14:paraId="32AB86BC" w14:textId="7B9B8EB0" w:rsidR="00C2457E" w:rsidRPr="005915A9" w:rsidRDefault="00BA3DF6" w:rsidP="00C2457E">
      <w:pPr>
        <w:pStyle w:val="Style1"/>
        <w:rPr>
          <w:rFonts w:ascii="Arial" w:hAnsi="Arial" w:cs="Arial"/>
          <w:sz w:val="32"/>
        </w:rPr>
      </w:pPr>
      <w:r w:rsidRPr="005915A9">
        <w:rPr>
          <w:rFonts w:cs="Arial"/>
          <w:sz w:val="32"/>
        </w:rPr>
        <w:t>Medical Monitoring</w:t>
      </w:r>
      <w:r w:rsidR="00C2457E" w:rsidRPr="005915A9">
        <w:rPr>
          <w:rFonts w:cs="Arial"/>
          <w:sz w:val="32"/>
        </w:rPr>
        <w:t>- Wide-Angle Insights 2.0</w:t>
      </w:r>
    </w:p>
    <w:p w14:paraId="7ECE940E" w14:textId="77777777" w:rsidR="00F12663" w:rsidRPr="005915A9" w:rsidRDefault="00F12663" w:rsidP="00F12663">
      <w:pPr>
        <w:pStyle w:val="Style1"/>
        <w:rPr>
          <w:rFonts w:ascii="Arial" w:hAnsi="Arial" w:cs="Arial"/>
        </w:rPr>
      </w:pPr>
    </w:p>
    <w:p w14:paraId="4603B0CE" w14:textId="05793EE6" w:rsidR="00FB7C1F" w:rsidRPr="005915A9" w:rsidRDefault="00FB7C1F" w:rsidP="00BA3DF6">
      <w:pPr>
        <w:pStyle w:val="Style2"/>
        <w:jc w:val="center"/>
      </w:pPr>
      <w:r w:rsidRPr="005915A9">
        <w:t>Document I</w:t>
      </w:r>
      <w:r w:rsidR="00A35EBF" w:rsidRPr="005915A9">
        <w:t>D</w:t>
      </w:r>
      <w:r w:rsidRPr="005915A9">
        <w:t xml:space="preserve">: </w:t>
      </w:r>
      <w:r w:rsidR="00BA3DF6" w:rsidRPr="005915A9">
        <w:t>Medical Monitoring</w:t>
      </w:r>
      <w:r w:rsidRPr="005915A9">
        <w:t>-WAI-v.2.0-URS-v.1.0</w:t>
      </w:r>
    </w:p>
    <w:p w14:paraId="5693FF08" w14:textId="17CC7FBF" w:rsidR="00A648F4" w:rsidRPr="005915A9" w:rsidRDefault="00ED1BBF" w:rsidP="00A648F4">
      <w:r w:rsidRPr="005915A9">
        <w:t xml:space="preserve"> </w:t>
      </w:r>
    </w:p>
    <w:p w14:paraId="2A61ACD8" w14:textId="77777777" w:rsidR="00F12663" w:rsidRPr="005915A9" w:rsidRDefault="00F12663" w:rsidP="00F12663">
      <w:pPr>
        <w:pStyle w:val="Style1"/>
      </w:pPr>
    </w:p>
    <w:p w14:paraId="4408DF4B" w14:textId="77777777" w:rsidR="00F12663" w:rsidRPr="005915A9" w:rsidRDefault="00F12663" w:rsidP="00F12663">
      <w:pPr>
        <w:pStyle w:val="Style2"/>
        <w:jc w:val="center"/>
        <w:rPr>
          <w:rFonts w:ascii="Arial" w:hAnsi="Arial" w:cs="Arial"/>
          <w:sz w:val="22"/>
        </w:rPr>
      </w:pPr>
      <w:r w:rsidRPr="005915A9">
        <w:br w:type="page"/>
      </w:r>
    </w:p>
    <w:p w14:paraId="236B2421" w14:textId="20FCABC9" w:rsidR="00F12663" w:rsidRPr="005915A9" w:rsidRDefault="00F12663" w:rsidP="003F4A36">
      <w:pPr>
        <w:pStyle w:val="Style2"/>
      </w:pPr>
      <w:r w:rsidRPr="005915A9">
        <w:lastRenderedPageBreak/>
        <w:t>Signatures</w:t>
      </w:r>
      <w:r w:rsidR="00B57C23" w:rsidRPr="005915A9">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3478"/>
        <w:gridCol w:w="3260"/>
      </w:tblGrid>
      <w:tr w:rsidR="003B47A3" w:rsidRPr="005915A9" w14:paraId="0716726C" w14:textId="77777777" w:rsidTr="003C3E7D">
        <w:tc>
          <w:tcPr>
            <w:tcW w:w="9163" w:type="dxa"/>
            <w:gridSpan w:val="3"/>
            <w:shd w:val="pct20" w:color="auto" w:fill="auto"/>
            <w:vAlign w:val="center"/>
          </w:tcPr>
          <w:p w14:paraId="0769F631" w14:textId="77777777" w:rsidR="003B47A3" w:rsidRPr="005915A9" w:rsidRDefault="003B47A3" w:rsidP="003C3E7D">
            <w:pPr>
              <w:autoSpaceDE w:val="0"/>
              <w:autoSpaceDN w:val="0"/>
              <w:adjustRightInd w:val="0"/>
              <w:jc w:val="left"/>
              <w:rPr>
                <w:b/>
                <w:szCs w:val="20"/>
              </w:rPr>
            </w:pPr>
            <w:r w:rsidRPr="005915A9">
              <w:rPr>
                <w:b/>
                <w:szCs w:val="20"/>
              </w:rPr>
              <w:t>Prepared By (</w:t>
            </w:r>
            <w:r w:rsidRPr="005915A9">
              <w:t>Business owner / End user)</w:t>
            </w:r>
          </w:p>
        </w:tc>
      </w:tr>
      <w:tr w:rsidR="003B47A3" w:rsidRPr="005915A9" w14:paraId="6EAE1747" w14:textId="77777777" w:rsidTr="003C3E7D">
        <w:tc>
          <w:tcPr>
            <w:tcW w:w="9163" w:type="dxa"/>
            <w:gridSpan w:val="3"/>
            <w:vAlign w:val="center"/>
          </w:tcPr>
          <w:p w14:paraId="03304AB1" w14:textId="77777777" w:rsidR="003B47A3" w:rsidRPr="005915A9" w:rsidRDefault="003B47A3" w:rsidP="003C3E7D">
            <w:pPr>
              <w:autoSpaceDE w:val="0"/>
              <w:autoSpaceDN w:val="0"/>
              <w:adjustRightInd w:val="0"/>
              <w:spacing w:line="240" w:lineRule="auto"/>
              <w:jc w:val="left"/>
              <w:rPr>
                <w:bCs/>
                <w:szCs w:val="20"/>
              </w:rPr>
            </w:pPr>
            <w:r w:rsidRPr="005915A9">
              <w:rPr>
                <w:bCs/>
                <w:szCs w:val="20"/>
              </w:rPr>
              <w:t xml:space="preserve">User Requirements are defined as per the business processes. </w:t>
            </w:r>
          </w:p>
        </w:tc>
      </w:tr>
      <w:tr w:rsidR="003B47A3" w:rsidRPr="005915A9" w14:paraId="2D0AF959" w14:textId="77777777" w:rsidTr="003C3E7D">
        <w:tc>
          <w:tcPr>
            <w:tcW w:w="2425" w:type="dxa"/>
            <w:vAlign w:val="center"/>
          </w:tcPr>
          <w:p w14:paraId="27BFFABB" w14:textId="77777777" w:rsidR="003B47A3" w:rsidRPr="005915A9" w:rsidRDefault="003B47A3" w:rsidP="003C3E7D">
            <w:pPr>
              <w:autoSpaceDE w:val="0"/>
              <w:autoSpaceDN w:val="0"/>
              <w:adjustRightInd w:val="0"/>
              <w:spacing w:line="240" w:lineRule="auto"/>
              <w:jc w:val="left"/>
              <w:rPr>
                <w:b/>
                <w:szCs w:val="20"/>
              </w:rPr>
            </w:pPr>
            <w:r w:rsidRPr="005915A9">
              <w:rPr>
                <w:b/>
                <w:szCs w:val="20"/>
              </w:rPr>
              <w:t>Name</w:t>
            </w:r>
          </w:p>
        </w:tc>
        <w:tc>
          <w:tcPr>
            <w:tcW w:w="3478" w:type="dxa"/>
            <w:vAlign w:val="center"/>
          </w:tcPr>
          <w:p w14:paraId="0B028CC3" w14:textId="77777777" w:rsidR="003B47A3" w:rsidRPr="005915A9" w:rsidRDefault="003B47A3" w:rsidP="003C3E7D">
            <w:pPr>
              <w:autoSpaceDE w:val="0"/>
              <w:autoSpaceDN w:val="0"/>
              <w:adjustRightInd w:val="0"/>
              <w:spacing w:line="240" w:lineRule="auto"/>
              <w:jc w:val="left"/>
              <w:rPr>
                <w:b/>
                <w:szCs w:val="20"/>
              </w:rPr>
            </w:pPr>
            <w:r w:rsidRPr="005915A9">
              <w:rPr>
                <w:b/>
                <w:szCs w:val="20"/>
              </w:rPr>
              <w:t>Designation</w:t>
            </w:r>
          </w:p>
        </w:tc>
        <w:tc>
          <w:tcPr>
            <w:tcW w:w="3260" w:type="dxa"/>
            <w:vAlign w:val="center"/>
          </w:tcPr>
          <w:p w14:paraId="7BDECA7C" w14:textId="77777777" w:rsidR="003B47A3" w:rsidRPr="005915A9" w:rsidRDefault="003B47A3" w:rsidP="003C3E7D">
            <w:pPr>
              <w:autoSpaceDE w:val="0"/>
              <w:autoSpaceDN w:val="0"/>
              <w:adjustRightInd w:val="0"/>
              <w:spacing w:line="240" w:lineRule="auto"/>
              <w:jc w:val="left"/>
              <w:rPr>
                <w:b/>
                <w:szCs w:val="20"/>
              </w:rPr>
            </w:pPr>
            <w:r w:rsidRPr="005915A9">
              <w:rPr>
                <w:b/>
                <w:szCs w:val="20"/>
              </w:rPr>
              <w:t xml:space="preserve">Signature and Date of Approval </w:t>
            </w:r>
          </w:p>
        </w:tc>
      </w:tr>
      <w:tr w:rsidR="00BA766B" w:rsidRPr="005915A9" w14:paraId="14A6C87C" w14:textId="77777777" w:rsidTr="003C3E7D">
        <w:trPr>
          <w:trHeight w:val="809"/>
        </w:trPr>
        <w:tc>
          <w:tcPr>
            <w:tcW w:w="2425" w:type="dxa"/>
            <w:vAlign w:val="center"/>
          </w:tcPr>
          <w:p w14:paraId="190CA061" w14:textId="2F8706E7" w:rsidR="00BA766B" w:rsidRPr="005915A9" w:rsidRDefault="00BA766B" w:rsidP="00BA766B">
            <w:pPr>
              <w:autoSpaceDE w:val="0"/>
              <w:autoSpaceDN w:val="0"/>
              <w:adjustRightInd w:val="0"/>
              <w:jc w:val="left"/>
              <w:rPr>
                <w:szCs w:val="20"/>
              </w:rPr>
            </w:pPr>
            <w:r w:rsidRPr="005915A9">
              <w:rPr>
                <w:szCs w:val="20"/>
              </w:rPr>
              <w:t>Dr Kavitha Rangappa</w:t>
            </w:r>
          </w:p>
        </w:tc>
        <w:tc>
          <w:tcPr>
            <w:tcW w:w="3478" w:type="dxa"/>
            <w:vAlign w:val="center"/>
          </w:tcPr>
          <w:p w14:paraId="147162F0" w14:textId="7F47DD44" w:rsidR="00BA766B" w:rsidRPr="005915A9" w:rsidRDefault="00BA766B" w:rsidP="00BA766B">
            <w:pPr>
              <w:autoSpaceDE w:val="0"/>
              <w:autoSpaceDN w:val="0"/>
              <w:adjustRightInd w:val="0"/>
              <w:jc w:val="left"/>
              <w:rPr>
                <w:szCs w:val="20"/>
              </w:rPr>
            </w:pPr>
            <w:r w:rsidRPr="005915A9">
              <w:rPr>
                <w:szCs w:val="20"/>
              </w:rPr>
              <w:t>Sr. Medical Advisor- Medical Affairs and Safety Management</w:t>
            </w:r>
          </w:p>
        </w:tc>
        <w:tc>
          <w:tcPr>
            <w:tcW w:w="3260" w:type="dxa"/>
            <w:vAlign w:val="center"/>
          </w:tcPr>
          <w:p w14:paraId="5CED3F6B" w14:textId="77777777" w:rsidR="00BA766B" w:rsidRPr="005915A9" w:rsidRDefault="00BA766B" w:rsidP="00BA766B">
            <w:pPr>
              <w:autoSpaceDE w:val="0"/>
              <w:autoSpaceDN w:val="0"/>
              <w:adjustRightInd w:val="0"/>
              <w:jc w:val="left"/>
              <w:rPr>
                <w:szCs w:val="20"/>
              </w:rPr>
            </w:pPr>
          </w:p>
        </w:tc>
      </w:tr>
    </w:tbl>
    <w:p w14:paraId="5D660401" w14:textId="77777777" w:rsidR="003B47A3" w:rsidRPr="005915A9" w:rsidRDefault="003B47A3" w:rsidP="003B47A3">
      <w:pPr>
        <w:autoSpaceDE w:val="0"/>
        <w:autoSpaceDN w:val="0"/>
        <w:adjustRightInd w:val="0"/>
        <w:spacing w:before="0" w:after="0"/>
        <w:rPr>
          <w:b/>
          <w:sz w:val="22"/>
        </w:rPr>
      </w:pPr>
    </w:p>
    <w:p w14:paraId="2DB474BA" w14:textId="77777777" w:rsidR="003B47A3" w:rsidRPr="005915A9" w:rsidRDefault="003B47A3" w:rsidP="003B47A3">
      <w:pPr>
        <w:autoSpaceDE w:val="0"/>
        <w:autoSpaceDN w:val="0"/>
        <w:adjustRightInd w:val="0"/>
        <w:spacing w:before="0" w:after="0"/>
        <w:rPr>
          <w:b/>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3478"/>
        <w:gridCol w:w="3260"/>
      </w:tblGrid>
      <w:tr w:rsidR="003B47A3" w:rsidRPr="005915A9" w14:paraId="2D0712F0" w14:textId="77777777" w:rsidTr="003C3E7D">
        <w:tc>
          <w:tcPr>
            <w:tcW w:w="9163" w:type="dxa"/>
            <w:gridSpan w:val="3"/>
            <w:shd w:val="pct20" w:color="auto" w:fill="auto"/>
            <w:vAlign w:val="center"/>
          </w:tcPr>
          <w:p w14:paraId="7EEEDFA7" w14:textId="77777777" w:rsidR="003B47A3" w:rsidRPr="005915A9" w:rsidRDefault="003B47A3" w:rsidP="003C3E7D">
            <w:pPr>
              <w:autoSpaceDE w:val="0"/>
              <w:autoSpaceDN w:val="0"/>
              <w:adjustRightInd w:val="0"/>
              <w:jc w:val="left"/>
              <w:rPr>
                <w:b/>
                <w:szCs w:val="20"/>
              </w:rPr>
            </w:pPr>
            <w:r w:rsidRPr="005915A9">
              <w:rPr>
                <w:b/>
                <w:szCs w:val="20"/>
              </w:rPr>
              <w:t xml:space="preserve">Reviewed By </w:t>
            </w:r>
            <w:r w:rsidRPr="005915A9">
              <w:rPr>
                <w:bCs/>
                <w:szCs w:val="20"/>
              </w:rPr>
              <w:t>(Quality Assurance)</w:t>
            </w:r>
          </w:p>
        </w:tc>
      </w:tr>
      <w:tr w:rsidR="003B47A3" w:rsidRPr="005915A9" w14:paraId="3A4DFCBC" w14:textId="77777777" w:rsidTr="003C3E7D">
        <w:tc>
          <w:tcPr>
            <w:tcW w:w="9163" w:type="dxa"/>
            <w:gridSpan w:val="3"/>
            <w:vAlign w:val="center"/>
          </w:tcPr>
          <w:p w14:paraId="036E520A" w14:textId="77777777" w:rsidR="003B47A3" w:rsidRPr="005915A9" w:rsidRDefault="003B47A3" w:rsidP="003C3E7D">
            <w:pPr>
              <w:autoSpaceDE w:val="0"/>
              <w:autoSpaceDN w:val="0"/>
              <w:adjustRightInd w:val="0"/>
              <w:spacing w:line="240" w:lineRule="auto"/>
              <w:jc w:val="left"/>
              <w:rPr>
                <w:bCs/>
                <w:szCs w:val="20"/>
              </w:rPr>
            </w:pPr>
            <w:r w:rsidRPr="005915A9">
              <w:rPr>
                <w:bCs/>
                <w:szCs w:val="20"/>
              </w:rPr>
              <w:t xml:space="preserve">User Requirements </w:t>
            </w:r>
            <w:proofErr w:type="gramStart"/>
            <w:r w:rsidRPr="005915A9">
              <w:rPr>
                <w:bCs/>
                <w:szCs w:val="20"/>
              </w:rPr>
              <w:t>are in compliance with</w:t>
            </w:r>
            <w:proofErr w:type="gramEnd"/>
            <w:r w:rsidRPr="005915A9">
              <w:rPr>
                <w:bCs/>
                <w:szCs w:val="20"/>
              </w:rPr>
              <w:t xml:space="preserve"> organizational SOP and applicable 21 CFR Part 11 elements. </w:t>
            </w:r>
          </w:p>
        </w:tc>
      </w:tr>
      <w:tr w:rsidR="003B47A3" w:rsidRPr="005915A9" w14:paraId="4B3201C9" w14:textId="77777777" w:rsidTr="003C3E7D">
        <w:tc>
          <w:tcPr>
            <w:tcW w:w="2425" w:type="dxa"/>
            <w:vAlign w:val="center"/>
          </w:tcPr>
          <w:p w14:paraId="5CE58D7D" w14:textId="77777777" w:rsidR="003B47A3" w:rsidRPr="005915A9" w:rsidRDefault="003B47A3" w:rsidP="003C3E7D">
            <w:pPr>
              <w:autoSpaceDE w:val="0"/>
              <w:autoSpaceDN w:val="0"/>
              <w:adjustRightInd w:val="0"/>
              <w:spacing w:line="240" w:lineRule="auto"/>
              <w:jc w:val="left"/>
              <w:rPr>
                <w:b/>
                <w:szCs w:val="20"/>
              </w:rPr>
            </w:pPr>
            <w:r w:rsidRPr="005915A9">
              <w:rPr>
                <w:b/>
                <w:szCs w:val="20"/>
              </w:rPr>
              <w:t>Name</w:t>
            </w:r>
          </w:p>
        </w:tc>
        <w:tc>
          <w:tcPr>
            <w:tcW w:w="3478" w:type="dxa"/>
            <w:vAlign w:val="center"/>
          </w:tcPr>
          <w:p w14:paraId="6D71E267" w14:textId="77777777" w:rsidR="003B47A3" w:rsidRPr="005915A9" w:rsidRDefault="003B47A3" w:rsidP="003C3E7D">
            <w:pPr>
              <w:autoSpaceDE w:val="0"/>
              <w:autoSpaceDN w:val="0"/>
              <w:adjustRightInd w:val="0"/>
              <w:spacing w:line="240" w:lineRule="auto"/>
              <w:jc w:val="left"/>
              <w:rPr>
                <w:b/>
                <w:szCs w:val="20"/>
              </w:rPr>
            </w:pPr>
            <w:r w:rsidRPr="005915A9">
              <w:rPr>
                <w:b/>
                <w:szCs w:val="20"/>
              </w:rPr>
              <w:t>Designation</w:t>
            </w:r>
          </w:p>
        </w:tc>
        <w:tc>
          <w:tcPr>
            <w:tcW w:w="3260" w:type="dxa"/>
            <w:vAlign w:val="center"/>
          </w:tcPr>
          <w:p w14:paraId="45077C22" w14:textId="77777777" w:rsidR="003B47A3" w:rsidRPr="005915A9" w:rsidRDefault="003B47A3" w:rsidP="003C3E7D">
            <w:pPr>
              <w:autoSpaceDE w:val="0"/>
              <w:autoSpaceDN w:val="0"/>
              <w:adjustRightInd w:val="0"/>
              <w:spacing w:line="240" w:lineRule="auto"/>
              <w:jc w:val="left"/>
              <w:rPr>
                <w:b/>
                <w:szCs w:val="20"/>
              </w:rPr>
            </w:pPr>
            <w:r w:rsidRPr="005915A9">
              <w:rPr>
                <w:b/>
                <w:szCs w:val="20"/>
              </w:rPr>
              <w:t xml:space="preserve">Signature and Date of Approval </w:t>
            </w:r>
          </w:p>
        </w:tc>
      </w:tr>
      <w:tr w:rsidR="003B47A3" w:rsidRPr="005915A9" w14:paraId="5632ED6A" w14:textId="77777777" w:rsidTr="00BA766B">
        <w:trPr>
          <w:trHeight w:val="1008"/>
        </w:trPr>
        <w:tc>
          <w:tcPr>
            <w:tcW w:w="2425" w:type="dxa"/>
            <w:vAlign w:val="center"/>
          </w:tcPr>
          <w:p w14:paraId="587B6944" w14:textId="77777777" w:rsidR="003B47A3" w:rsidRPr="005915A9" w:rsidRDefault="003B47A3" w:rsidP="003C3E7D">
            <w:pPr>
              <w:autoSpaceDE w:val="0"/>
              <w:autoSpaceDN w:val="0"/>
              <w:adjustRightInd w:val="0"/>
              <w:jc w:val="left"/>
              <w:rPr>
                <w:szCs w:val="20"/>
              </w:rPr>
            </w:pPr>
            <w:r w:rsidRPr="005915A9">
              <w:rPr>
                <w:szCs w:val="20"/>
              </w:rPr>
              <w:t>Dr Arati Borkar</w:t>
            </w:r>
          </w:p>
        </w:tc>
        <w:tc>
          <w:tcPr>
            <w:tcW w:w="3478" w:type="dxa"/>
            <w:vAlign w:val="center"/>
          </w:tcPr>
          <w:p w14:paraId="1182291A" w14:textId="77777777" w:rsidR="003B47A3" w:rsidRPr="005915A9" w:rsidRDefault="003B47A3" w:rsidP="003C3E7D">
            <w:pPr>
              <w:autoSpaceDE w:val="0"/>
              <w:autoSpaceDN w:val="0"/>
              <w:adjustRightInd w:val="0"/>
              <w:jc w:val="left"/>
              <w:rPr>
                <w:szCs w:val="20"/>
              </w:rPr>
            </w:pPr>
            <w:r w:rsidRPr="005915A9">
              <w:rPr>
                <w:szCs w:val="20"/>
              </w:rPr>
              <w:t>Director-Quality Assurance</w:t>
            </w:r>
          </w:p>
        </w:tc>
        <w:tc>
          <w:tcPr>
            <w:tcW w:w="3260" w:type="dxa"/>
            <w:vAlign w:val="center"/>
          </w:tcPr>
          <w:p w14:paraId="496F844A" w14:textId="77777777" w:rsidR="003B47A3" w:rsidRPr="005915A9" w:rsidRDefault="003B47A3" w:rsidP="003C3E7D">
            <w:pPr>
              <w:autoSpaceDE w:val="0"/>
              <w:autoSpaceDN w:val="0"/>
              <w:adjustRightInd w:val="0"/>
              <w:jc w:val="left"/>
              <w:rPr>
                <w:szCs w:val="20"/>
              </w:rPr>
            </w:pPr>
          </w:p>
        </w:tc>
      </w:tr>
    </w:tbl>
    <w:p w14:paraId="7ACACFE0" w14:textId="77777777" w:rsidR="003B47A3" w:rsidRPr="005915A9" w:rsidRDefault="003B47A3" w:rsidP="003B47A3">
      <w:pPr>
        <w:rPr>
          <w:b/>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3484"/>
        <w:gridCol w:w="3254"/>
      </w:tblGrid>
      <w:tr w:rsidR="003B47A3" w:rsidRPr="005915A9" w14:paraId="76EB92CE" w14:textId="77777777" w:rsidTr="003C3E7D">
        <w:tc>
          <w:tcPr>
            <w:tcW w:w="9163" w:type="dxa"/>
            <w:gridSpan w:val="3"/>
            <w:shd w:val="pct20" w:color="auto" w:fill="auto"/>
            <w:vAlign w:val="center"/>
          </w:tcPr>
          <w:p w14:paraId="5195B272" w14:textId="77777777" w:rsidR="003B47A3" w:rsidRPr="005915A9" w:rsidRDefault="003B47A3" w:rsidP="003C3E7D">
            <w:pPr>
              <w:autoSpaceDE w:val="0"/>
              <w:autoSpaceDN w:val="0"/>
              <w:adjustRightInd w:val="0"/>
              <w:jc w:val="left"/>
              <w:rPr>
                <w:b/>
                <w:szCs w:val="20"/>
              </w:rPr>
            </w:pPr>
            <w:r w:rsidRPr="005915A9">
              <w:rPr>
                <w:b/>
                <w:szCs w:val="20"/>
              </w:rPr>
              <w:t xml:space="preserve">Approved By </w:t>
            </w:r>
            <w:r w:rsidRPr="005915A9">
              <w:rPr>
                <w:bCs/>
                <w:szCs w:val="20"/>
              </w:rPr>
              <w:t>(Business Owner)</w:t>
            </w:r>
          </w:p>
        </w:tc>
      </w:tr>
      <w:tr w:rsidR="003B47A3" w:rsidRPr="005915A9" w14:paraId="35CC4B50" w14:textId="77777777" w:rsidTr="003C3E7D">
        <w:tc>
          <w:tcPr>
            <w:tcW w:w="9163" w:type="dxa"/>
            <w:gridSpan w:val="3"/>
            <w:vAlign w:val="center"/>
          </w:tcPr>
          <w:p w14:paraId="466BEF68" w14:textId="77777777" w:rsidR="003B47A3" w:rsidRPr="005915A9" w:rsidRDefault="003B47A3" w:rsidP="003C3E7D">
            <w:pPr>
              <w:autoSpaceDE w:val="0"/>
              <w:autoSpaceDN w:val="0"/>
              <w:adjustRightInd w:val="0"/>
              <w:spacing w:line="240" w:lineRule="auto"/>
              <w:jc w:val="left"/>
              <w:rPr>
                <w:bCs/>
                <w:szCs w:val="20"/>
              </w:rPr>
            </w:pPr>
            <w:r w:rsidRPr="005915A9">
              <w:rPr>
                <w:bCs/>
                <w:szCs w:val="20"/>
              </w:rPr>
              <w:t xml:space="preserve">User Requirements </w:t>
            </w:r>
            <w:proofErr w:type="gramStart"/>
            <w:r w:rsidRPr="005915A9">
              <w:rPr>
                <w:bCs/>
                <w:szCs w:val="20"/>
              </w:rPr>
              <w:t>are in compliance with</w:t>
            </w:r>
            <w:proofErr w:type="gramEnd"/>
            <w:r w:rsidRPr="005915A9">
              <w:rPr>
                <w:bCs/>
                <w:szCs w:val="20"/>
              </w:rPr>
              <w:t xml:space="preserve"> the business processes and applicable 21 CFR Part 11 elements</w:t>
            </w:r>
          </w:p>
        </w:tc>
      </w:tr>
      <w:tr w:rsidR="003B47A3" w:rsidRPr="005915A9" w14:paraId="4729222E" w14:textId="77777777" w:rsidTr="003C3E7D">
        <w:tc>
          <w:tcPr>
            <w:tcW w:w="2425" w:type="dxa"/>
            <w:vAlign w:val="center"/>
          </w:tcPr>
          <w:p w14:paraId="7972106E" w14:textId="77777777" w:rsidR="003B47A3" w:rsidRPr="005915A9" w:rsidRDefault="003B47A3" w:rsidP="003C3E7D">
            <w:pPr>
              <w:autoSpaceDE w:val="0"/>
              <w:autoSpaceDN w:val="0"/>
              <w:adjustRightInd w:val="0"/>
              <w:spacing w:line="240" w:lineRule="auto"/>
              <w:jc w:val="left"/>
              <w:rPr>
                <w:b/>
                <w:szCs w:val="20"/>
              </w:rPr>
            </w:pPr>
            <w:r w:rsidRPr="005915A9">
              <w:rPr>
                <w:b/>
                <w:szCs w:val="20"/>
              </w:rPr>
              <w:t>Name</w:t>
            </w:r>
          </w:p>
        </w:tc>
        <w:tc>
          <w:tcPr>
            <w:tcW w:w="3484" w:type="dxa"/>
            <w:vAlign w:val="center"/>
          </w:tcPr>
          <w:p w14:paraId="27ED3A08" w14:textId="77777777" w:rsidR="003B47A3" w:rsidRPr="005915A9" w:rsidRDefault="003B47A3" w:rsidP="003C3E7D">
            <w:pPr>
              <w:autoSpaceDE w:val="0"/>
              <w:autoSpaceDN w:val="0"/>
              <w:adjustRightInd w:val="0"/>
              <w:spacing w:line="240" w:lineRule="auto"/>
              <w:jc w:val="left"/>
              <w:rPr>
                <w:b/>
                <w:szCs w:val="20"/>
              </w:rPr>
            </w:pPr>
            <w:r w:rsidRPr="005915A9">
              <w:rPr>
                <w:b/>
                <w:szCs w:val="20"/>
              </w:rPr>
              <w:t>Designation</w:t>
            </w:r>
          </w:p>
        </w:tc>
        <w:tc>
          <w:tcPr>
            <w:tcW w:w="3254" w:type="dxa"/>
            <w:vAlign w:val="center"/>
          </w:tcPr>
          <w:p w14:paraId="52D8184D" w14:textId="77777777" w:rsidR="003B47A3" w:rsidRPr="005915A9" w:rsidRDefault="003B47A3" w:rsidP="003C3E7D">
            <w:pPr>
              <w:autoSpaceDE w:val="0"/>
              <w:autoSpaceDN w:val="0"/>
              <w:adjustRightInd w:val="0"/>
              <w:spacing w:line="240" w:lineRule="auto"/>
              <w:jc w:val="left"/>
              <w:rPr>
                <w:b/>
                <w:szCs w:val="20"/>
              </w:rPr>
            </w:pPr>
            <w:r w:rsidRPr="005915A9">
              <w:rPr>
                <w:b/>
                <w:szCs w:val="20"/>
              </w:rPr>
              <w:t xml:space="preserve">Signature and Date of Approval </w:t>
            </w:r>
          </w:p>
        </w:tc>
      </w:tr>
      <w:tr w:rsidR="003B47A3" w:rsidRPr="005915A9" w14:paraId="587C35F3" w14:textId="77777777" w:rsidTr="003C3E7D">
        <w:tc>
          <w:tcPr>
            <w:tcW w:w="2425" w:type="dxa"/>
            <w:vAlign w:val="center"/>
          </w:tcPr>
          <w:p w14:paraId="1011213F" w14:textId="20B5F8C3" w:rsidR="003B47A3" w:rsidRPr="005915A9" w:rsidRDefault="003B47A3" w:rsidP="003C3E7D">
            <w:pPr>
              <w:autoSpaceDE w:val="0"/>
              <w:autoSpaceDN w:val="0"/>
              <w:adjustRightInd w:val="0"/>
              <w:jc w:val="left"/>
              <w:rPr>
                <w:szCs w:val="20"/>
              </w:rPr>
            </w:pPr>
            <w:r w:rsidRPr="005915A9">
              <w:rPr>
                <w:szCs w:val="20"/>
              </w:rPr>
              <w:t xml:space="preserve">Dr </w:t>
            </w:r>
            <w:r w:rsidR="00BA766B">
              <w:rPr>
                <w:szCs w:val="20"/>
              </w:rPr>
              <w:t>Manisha Ginde</w:t>
            </w:r>
          </w:p>
        </w:tc>
        <w:tc>
          <w:tcPr>
            <w:tcW w:w="3484" w:type="dxa"/>
            <w:vAlign w:val="center"/>
          </w:tcPr>
          <w:p w14:paraId="7C351BE4" w14:textId="21B9ED28" w:rsidR="003B47A3" w:rsidRPr="005915A9" w:rsidRDefault="00BA766B" w:rsidP="003C3E7D">
            <w:pPr>
              <w:autoSpaceDE w:val="0"/>
              <w:autoSpaceDN w:val="0"/>
              <w:adjustRightInd w:val="0"/>
              <w:jc w:val="left"/>
              <w:rPr>
                <w:szCs w:val="20"/>
              </w:rPr>
            </w:pPr>
            <w:r>
              <w:rPr>
                <w:szCs w:val="20"/>
              </w:rPr>
              <w:t>Director</w:t>
            </w:r>
            <w:r w:rsidR="003B47A3" w:rsidRPr="005915A9">
              <w:rPr>
                <w:szCs w:val="20"/>
              </w:rPr>
              <w:t>- Medical Affairs and Safety Management</w:t>
            </w:r>
          </w:p>
        </w:tc>
        <w:tc>
          <w:tcPr>
            <w:tcW w:w="3254" w:type="dxa"/>
            <w:vAlign w:val="center"/>
          </w:tcPr>
          <w:p w14:paraId="1C7BE7E6" w14:textId="77777777" w:rsidR="003B47A3" w:rsidRPr="005915A9" w:rsidRDefault="003B47A3" w:rsidP="003C3E7D">
            <w:pPr>
              <w:autoSpaceDE w:val="0"/>
              <w:autoSpaceDN w:val="0"/>
              <w:adjustRightInd w:val="0"/>
              <w:jc w:val="left"/>
              <w:rPr>
                <w:szCs w:val="20"/>
              </w:rPr>
            </w:pPr>
          </w:p>
        </w:tc>
      </w:tr>
    </w:tbl>
    <w:p w14:paraId="1C16C58F" w14:textId="77777777" w:rsidR="006E1C6F" w:rsidRPr="005915A9" w:rsidRDefault="006E1C6F" w:rsidP="006E1C6F">
      <w:pPr>
        <w:rPr>
          <w:b/>
          <w:i/>
        </w:rPr>
      </w:pPr>
    </w:p>
    <w:p w14:paraId="0B617AAB" w14:textId="77777777" w:rsidR="007A0DBA" w:rsidRPr="005915A9" w:rsidRDefault="00F12663">
      <w:pPr>
        <w:spacing w:before="0" w:after="160" w:line="259" w:lineRule="auto"/>
        <w:jc w:val="left"/>
        <w:rPr>
          <w:i/>
        </w:rPr>
      </w:pPr>
      <w:r w:rsidRPr="005915A9">
        <w:rPr>
          <w:i/>
        </w:rPr>
        <w:br w:type="page"/>
      </w:r>
    </w:p>
    <w:p w14:paraId="56FE3462" w14:textId="77777777" w:rsidR="007A0DBA" w:rsidRPr="005915A9" w:rsidRDefault="007A0DBA" w:rsidP="003F4A36">
      <w:pPr>
        <w:pStyle w:val="Style2"/>
      </w:pPr>
      <w:r w:rsidRPr="005915A9">
        <w:lastRenderedPageBreak/>
        <w:t>Revision History</w:t>
      </w:r>
    </w:p>
    <w:tbl>
      <w:tblPr>
        <w:tblStyle w:val="TableGrid"/>
        <w:tblW w:w="9468" w:type="dxa"/>
        <w:tblLook w:val="04A0" w:firstRow="1" w:lastRow="0" w:firstColumn="1" w:lastColumn="0" w:noHBand="0" w:noVBand="1"/>
      </w:tblPr>
      <w:tblGrid>
        <w:gridCol w:w="1008"/>
        <w:gridCol w:w="8460"/>
      </w:tblGrid>
      <w:tr w:rsidR="008B6E1B" w:rsidRPr="005915A9" w14:paraId="4EADE092" w14:textId="77777777" w:rsidTr="00605A52">
        <w:tc>
          <w:tcPr>
            <w:tcW w:w="1008" w:type="dxa"/>
          </w:tcPr>
          <w:p w14:paraId="712C7A7A" w14:textId="77777777" w:rsidR="007A0DBA" w:rsidRPr="005915A9" w:rsidRDefault="007A0DBA" w:rsidP="00605A52">
            <w:r w:rsidRPr="005915A9">
              <w:rPr>
                <w:rFonts w:cs="Arial"/>
                <w:b/>
              </w:rPr>
              <w:t>Version</w:t>
            </w:r>
          </w:p>
        </w:tc>
        <w:tc>
          <w:tcPr>
            <w:tcW w:w="8460" w:type="dxa"/>
          </w:tcPr>
          <w:p w14:paraId="52638338" w14:textId="77777777" w:rsidR="007A0DBA" w:rsidRPr="005915A9" w:rsidRDefault="007A0DBA" w:rsidP="00605A52">
            <w:r w:rsidRPr="005915A9">
              <w:t>Summary of changes</w:t>
            </w:r>
          </w:p>
        </w:tc>
      </w:tr>
      <w:tr w:rsidR="008B6E1B" w:rsidRPr="005915A9" w14:paraId="0D2BBC6B" w14:textId="77777777" w:rsidTr="00605A52">
        <w:tc>
          <w:tcPr>
            <w:tcW w:w="1008" w:type="dxa"/>
          </w:tcPr>
          <w:p w14:paraId="7F8D2A16" w14:textId="6E86E362" w:rsidR="007A0DBA" w:rsidRPr="005915A9" w:rsidRDefault="007A0DBA" w:rsidP="00605A52"/>
        </w:tc>
        <w:tc>
          <w:tcPr>
            <w:tcW w:w="8460" w:type="dxa"/>
          </w:tcPr>
          <w:p w14:paraId="65948128" w14:textId="5F346B74" w:rsidR="007A0DBA" w:rsidRPr="005915A9" w:rsidRDefault="00690043" w:rsidP="00605A52">
            <w:r w:rsidRPr="005915A9">
              <w:t>NA</w:t>
            </w:r>
          </w:p>
        </w:tc>
      </w:tr>
    </w:tbl>
    <w:p w14:paraId="23233329" w14:textId="77777777" w:rsidR="007A0DBA" w:rsidRPr="005915A9" w:rsidRDefault="007A0DBA" w:rsidP="00BE053C">
      <w:pPr>
        <w:pStyle w:val="Style2"/>
      </w:pPr>
      <w:r w:rsidRPr="005915A9">
        <w:t>Abbreviations</w:t>
      </w:r>
    </w:p>
    <w:tbl>
      <w:tblPr>
        <w:tblStyle w:val="TableGrid"/>
        <w:tblW w:w="0" w:type="auto"/>
        <w:tblLook w:val="04A0" w:firstRow="1" w:lastRow="0" w:firstColumn="1" w:lastColumn="0" w:noHBand="0" w:noVBand="1"/>
      </w:tblPr>
      <w:tblGrid>
        <w:gridCol w:w="1796"/>
        <w:gridCol w:w="7367"/>
      </w:tblGrid>
      <w:tr w:rsidR="008B6E1B" w:rsidRPr="005915A9" w14:paraId="343060C1" w14:textId="77777777" w:rsidTr="001E717F">
        <w:tc>
          <w:tcPr>
            <w:tcW w:w="1796" w:type="dxa"/>
          </w:tcPr>
          <w:p w14:paraId="61BFDDF8" w14:textId="2A40A1B3" w:rsidR="007A0DBA" w:rsidRPr="005915A9" w:rsidRDefault="00EB0CAE" w:rsidP="002D1A80">
            <w:pPr>
              <w:spacing w:before="60" w:after="60" w:line="240" w:lineRule="auto"/>
            </w:pPr>
            <w:r w:rsidRPr="005915A9">
              <w:t>Abbreviation</w:t>
            </w:r>
          </w:p>
        </w:tc>
        <w:tc>
          <w:tcPr>
            <w:tcW w:w="7367" w:type="dxa"/>
          </w:tcPr>
          <w:p w14:paraId="18B35E2B" w14:textId="318452C3" w:rsidR="007A0DBA" w:rsidRPr="005915A9" w:rsidRDefault="00EB0CAE" w:rsidP="002D1A80">
            <w:pPr>
              <w:spacing w:before="60" w:after="60" w:line="240" w:lineRule="auto"/>
            </w:pPr>
            <w:r w:rsidRPr="005915A9">
              <w:t xml:space="preserve"> Full / expanded form </w:t>
            </w:r>
          </w:p>
        </w:tc>
      </w:tr>
      <w:tr w:rsidR="008B6E1B" w:rsidRPr="005915A9" w14:paraId="608BC5B0" w14:textId="77777777" w:rsidTr="001E717F">
        <w:tc>
          <w:tcPr>
            <w:tcW w:w="1796" w:type="dxa"/>
          </w:tcPr>
          <w:p w14:paraId="3EFC8A61" w14:textId="75E01B84" w:rsidR="007A0DBA" w:rsidRPr="005915A9" w:rsidRDefault="001E717F" w:rsidP="002D1A80">
            <w:pPr>
              <w:spacing w:before="60" w:after="60" w:line="240" w:lineRule="auto"/>
            </w:pPr>
            <w:r w:rsidRPr="005915A9">
              <w:t>CRO</w:t>
            </w:r>
          </w:p>
        </w:tc>
        <w:tc>
          <w:tcPr>
            <w:tcW w:w="7367" w:type="dxa"/>
          </w:tcPr>
          <w:p w14:paraId="795582E7" w14:textId="45ED4C3A" w:rsidR="007A0DBA" w:rsidRPr="005915A9" w:rsidRDefault="001E717F" w:rsidP="002D1A80">
            <w:pPr>
              <w:spacing w:before="60" w:after="60" w:line="240" w:lineRule="auto"/>
            </w:pPr>
            <w:r w:rsidRPr="005915A9">
              <w:t>Contract Research Organization</w:t>
            </w:r>
          </w:p>
        </w:tc>
      </w:tr>
      <w:tr w:rsidR="003B47A3" w:rsidRPr="005915A9" w14:paraId="7C080C39" w14:textId="77777777" w:rsidTr="001E717F">
        <w:tc>
          <w:tcPr>
            <w:tcW w:w="1796" w:type="dxa"/>
          </w:tcPr>
          <w:p w14:paraId="75C72CBF" w14:textId="74F37E65" w:rsidR="003B47A3" w:rsidRPr="005915A9" w:rsidRDefault="003B47A3" w:rsidP="003B47A3">
            <w:pPr>
              <w:spacing w:before="60" w:after="60" w:line="240" w:lineRule="auto"/>
            </w:pPr>
            <w:r w:rsidRPr="005915A9">
              <w:t>DDC</w:t>
            </w:r>
          </w:p>
        </w:tc>
        <w:tc>
          <w:tcPr>
            <w:tcW w:w="7367" w:type="dxa"/>
          </w:tcPr>
          <w:p w14:paraId="750C82EF" w14:textId="3C44F1E3" w:rsidR="003B47A3" w:rsidRPr="005915A9" w:rsidRDefault="003B47A3" w:rsidP="003B47A3">
            <w:pPr>
              <w:spacing w:before="60" w:after="60" w:line="240" w:lineRule="auto"/>
            </w:pPr>
            <w:r w:rsidRPr="005915A9">
              <w:t>Direct Data Capture synonymous with eSource DDC</w:t>
            </w:r>
          </w:p>
        </w:tc>
      </w:tr>
      <w:tr w:rsidR="003B47A3" w:rsidRPr="005915A9" w14:paraId="0E4C5C8B" w14:textId="77777777" w:rsidTr="001E717F">
        <w:tc>
          <w:tcPr>
            <w:tcW w:w="1796" w:type="dxa"/>
          </w:tcPr>
          <w:p w14:paraId="12F1FFC6" w14:textId="7AACF73F" w:rsidR="003B47A3" w:rsidRPr="005915A9" w:rsidRDefault="003B47A3" w:rsidP="003B47A3">
            <w:pPr>
              <w:spacing w:before="60" w:after="60" w:line="240" w:lineRule="auto"/>
            </w:pPr>
            <w:r w:rsidRPr="005915A9">
              <w:t>eCRF</w:t>
            </w:r>
          </w:p>
        </w:tc>
        <w:tc>
          <w:tcPr>
            <w:tcW w:w="7367" w:type="dxa"/>
          </w:tcPr>
          <w:p w14:paraId="68EE0540" w14:textId="6DCC4D94" w:rsidR="003B47A3" w:rsidRPr="005915A9" w:rsidRDefault="003B47A3" w:rsidP="003B47A3">
            <w:pPr>
              <w:spacing w:before="60" w:after="60" w:line="240" w:lineRule="auto"/>
            </w:pPr>
            <w:r w:rsidRPr="005915A9">
              <w:t>Electronic Case Report Form</w:t>
            </w:r>
          </w:p>
        </w:tc>
      </w:tr>
      <w:tr w:rsidR="003B47A3" w:rsidRPr="005915A9" w14:paraId="523F0437" w14:textId="77777777" w:rsidTr="001E717F">
        <w:tc>
          <w:tcPr>
            <w:tcW w:w="1796" w:type="dxa"/>
          </w:tcPr>
          <w:p w14:paraId="6D2BCED2" w14:textId="635C4541" w:rsidR="003B47A3" w:rsidRPr="005915A9" w:rsidRDefault="003B47A3" w:rsidP="003B47A3">
            <w:pPr>
              <w:spacing w:before="60" w:after="60" w:line="240" w:lineRule="auto"/>
            </w:pPr>
            <w:r w:rsidRPr="005915A9">
              <w:t>EDC</w:t>
            </w:r>
          </w:p>
        </w:tc>
        <w:tc>
          <w:tcPr>
            <w:tcW w:w="7367" w:type="dxa"/>
          </w:tcPr>
          <w:p w14:paraId="44AA3EFB" w14:textId="42FD58FD" w:rsidR="003B47A3" w:rsidRPr="005915A9" w:rsidRDefault="003B47A3" w:rsidP="003B47A3">
            <w:pPr>
              <w:spacing w:before="60" w:after="60" w:line="240" w:lineRule="auto"/>
            </w:pPr>
            <w:r w:rsidRPr="005915A9">
              <w:t>Electronic Data Capture</w:t>
            </w:r>
          </w:p>
        </w:tc>
      </w:tr>
      <w:tr w:rsidR="003B47A3" w:rsidRPr="005915A9" w14:paraId="37A4F02F" w14:textId="77777777" w:rsidTr="001E717F">
        <w:tc>
          <w:tcPr>
            <w:tcW w:w="1796" w:type="dxa"/>
          </w:tcPr>
          <w:p w14:paraId="5691946F" w14:textId="66DDFBD3" w:rsidR="003B47A3" w:rsidRPr="005915A9" w:rsidRDefault="003B47A3" w:rsidP="003B47A3">
            <w:pPr>
              <w:spacing w:before="60" w:after="60" w:line="240" w:lineRule="auto"/>
            </w:pPr>
            <w:r w:rsidRPr="005915A9">
              <w:t>MM</w:t>
            </w:r>
          </w:p>
        </w:tc>
        <w:tc>
          <w:tcPr>
            <w:tcW w:w="7367" w:type="dxa"/>
          </w:tcPr>
          <w:p w14:paraId="29F85A17" w14:textId="6B12681C" w:rsidR="003B47A3" w:rsidRPr="005915A9" w:rsidRDefault="003B47A3" w:rsidP="003B47A3">
            <w:pPr>
              <w:spacing w:before="60" w:after="60" w:line="240" w:lineRule="auto"/>
            </w:pPr>
            <w:r w:rsidRPr="005915A9">
              <w:t>Medical Monitoring</w:t>
            </w:r>
          </w:p>
        </w:tc>
      </w:tr>
      <w:tr w:rsidR="003B47A3" w:rsidRPr="005915A9" w14:paraId="603817CE" w14:textId="77777777" w:rsidTr="001E717F">
        <w:tc>
          <w:tcPr>
            <w:tcW w:w="1796" w:type="dxa"/>
          </w:tcPr>
          <w:p w14:paraId="67AE20BB" w14:textId="08E87E71" w:rsidR="003B47A3" w:rsidRPr="005915A9" w:rsidRDefault="003B47A3" w:rsidP="003B47A3">
            <w:pPr>
              <w:spacing w:before="60" w:after="60" w:line="240" w:lineRule="auto"/>
            </w:pPr>
            <w:r w:rsidRPr="005915A9">
              <w:t>WAI</w:t>
            </w:r>
          </w:p>
        </w:tc>
        <w:tc>
          <w:tcPr>
            <w:tcW w:w="7367" w:type="dxa"/>
          </w:tcPr>
          <w:p w14:paraId="1E2A84DF" w14:textId="446325AB" w:rsidR="003B47A3" w:rsidRPr="005915A9" w:rsidRDefault="003B47A3" w:rsidP="003B47A3">
            <w:pPr>
              <w:spacing w:before="60" w:after="60" w:line="240" w:lineRule="auto"/>
            </w:pPr>
            <w:r w:rsidRPr="005915A9">
              <w:t>Wide-Angle-Insights</w:t>
            </w:r>
          </w:p>
        </w:tc>
      </w:tr>
    </w:tbl>
    <w:p w14:paraId="17DF6F05" w14:textId="77777777" w:rsidR="007A0DBA" w:rsidRPr="005915A9" w:rsidRDefault="007A0DBA">
      <w:pPr>
        <w:spacing w:before="0" w:after="160" w:line="259" w:lineRule="auto"/>
        <w:jc w:val="left"/>
        <w:rPr>
          <w:i/>
        </w:rPr>
      </w:pPr>
    </w:p>
    <w:p w14:paraId="749E83B2" w14:textId="27BC5F60" w:rsidR="007A0450" w:rsidRPr="005915A9" w:rsidRDefault="007A0450">
      <w:pPr>
        <w:spacing w:before="0" w:after="160" w:line="259" w:lineRule="auto"/>
        <w:jc w:val="left"/>
        <w:rPr>
          <w:i/>
        </w:rPr>
      </w:pPr>
      <w:r w:rsidRPr="005915A9">
        <w:rPr>
          <w:i/>
        </w:rPr>
        <w:br w:type="page"/>
      </w:r>
    </w:p>
    <w:p w14:paraId="00A3B8FA" w14:textId="0C92AC9C" w:rsidR="007A0DBA" w:rsidRPr="005915A9" w:rsidRDefault="007A0450" w:rsidP="007A0450">
      <w:pPr>
        <w:pStyle w:val="Style2"/>
      </w:pPr>
      <w:r w:rsidRPr="005915A9">
        <w:lastRenderedPageBreak/>
        <w:tab/>
      </w:r>
      <w:r w:rsidRPr="005915A9">
        <w:tab/>
      </w:r>
      <w:r w:rsidRPr="005915A9">
        <w:tab/>
      </w:r>
      <w:r w:rsidRPr="005915A9">
        <w:tab/>
      </w:r>
      <w:r w:rsidRPr="005915A9">
        <w:tab/>
        <w:t>Table of Contents</w:t>
      </w:r>
    </w:p>
    <w:p w14:paraId="6FB2E82A" w14:textId="7F7857EC" w:rsidR="006D1350" w:rsidRDefault="00F73D1B">
      <w:pPr>
        <w:pStyle w:val="TOC2"/>
        <w:tabs>
          <w:tab w:val="left" w:pos="960"/>
          <w:tab w:val="right" w:leader="dot" w:pos="9163"/>
        </w:tabs>
        <w:rPr>
          <w:rFonts w:asciiTheme="minorHAnsi" w:eastAsiaTheme="minorEastAsia" w:hAnsiTheme="minorHAnsi" w:cstheme="minorBidi"/>
          <w:noProof/>
          <w:kern w:val="2"/>
          <w:sz w:val="24"/>
          <w:lang w:val="en-US"/>
          <w14:ligatures w14:val="standardContextual"/>
        </w:rPr>
      </w:pPr>
      <w:r w:rsidRPr="005915A9">
        <w:rPr>
          <w:iCs/>
        </w:rPr>
        <w:fldChar w:fldCharType="begin"/>
      </w:r>
      <w:r w:rsidRPr="005915A9">
        <w:rPr>
          <w:iCs/>
        </w:rPr>
        <w:instrText xml:space="preserve"> TOC \o "2-4" \h \z \t "Heading 1,1" </w:instrText>
      </w:r>
      <w:r w:rsidRPr="005915A9">
        <w:rPr>
          <w:iCs/>
        </w:rPr>
        <w:fldChar w:fldCharType="separate"/>
      </w:r>
      <w:hyperlink w:anchor="_Toc156290309" w:history="1">
        <w:r w:rsidR="006D1350" w:rsidRPr="00E26516">
          <w:rPr>
            <w:rStyle w:val="Hyperlink"/>
            <w:rFonts w:eastAsiaTheme="majorEastAsia"/>
            <w:noProof/>
          </w:rPr>
          <w:t>A.</w:t>
        </w:r>
        <w:r w:rsidR="006D1350">
          <w:rPr>
            <w:rFonts w:asciiTheme="minorHAnsi" w:eastAsiaTheme="minorEastAsia" w:hAnsiTheme="minorHAnsi" w:cstheme="minorBidi"/>
            <w:noProof/>
            <w:kern w:val="2"/>
            <w:sz w:val="24"/>
            <w:lang w:val="en-US"/>
            <w14:ligatures w14:val="standardContextual"/>
          </w:rPr>
          <w:tab/>
        </w:r>
        <w:r w:rsidR="006D1350" w:rsidRPr="00E26516">
          <w:rPr>
            <w:rStyle w:val="Hyperlink"/>
            <w:rFonts w:eastAsiaTheme="majorEastAsia"/>
            <w:noProof/>
          </w:rPr>
          <w:t>Purpose</w:t>
        </w:r>
        <w:r w:rsidR="006D1350">
          <w:rPr>
            <w:noProof/>
            <w:webHidden/>
          </w:rPr>
          <w:tab/>
        </w:r>
        <w:r w:rsidR="006D1350">
          <w:rPr>
            <w:noProof/>
            <w:webHidden/>
          </w:rPr>
          <w:fldChar w:fldCharType="begin"/>
        </w:r>
        <w:r w:rsidR="006D1350">
          <w:rPr>
            <w:noProof/>
            <w:webHidden/>
          </w:rPr>
          <w:instrText xml:space="preserve"> PAGEREF _Toc156290309 \h </w:instrText>
        </w:r>
        <w:r w:rsidR="006D1350">
          <w:rPr>
            <w:noProof/>
            <w:webHidden/>
          </w:rPr>
        </w:r>
        <w:r w:rsidR="006D1350">
          <w:rPr>
            <w:noProof/>
            <w:webHidden/>
          </w:rPr>
          <w:fldChar w:fldCharType="separate"/>
        </w:r>
        <w:r w:rsidR="006D1350">
          <w:rPr>
            <w:noProof/>
            <w:webHidden/>
          </w:rPr>
          <w:t>5</w:t>
        </w:r>
        <w:r w:rsidR="006D1350">
          <w:rPr>
            <w:noProof/>
            <w:webHidden/>
          </w:rPr>
          <w:fldChar w:fldCharType="end"/>
        </w:r>
      </w:hyperlink>
    </w:p>
    <w:p w14:paraId="3D817F88" w14:textId="1F3967F6" w:rsidR="006D1350" w:rsidRDefault="00F72126">
      <w:pPr>
        <w:pStyle w:val="TOC2"/>
        <w:tabs>
          <w:tab w:val="left" w:pos="960"/>
          <w:tab w:val="right" w:leader="dot" w:pos="9163"/>
        </w:tabs>
        <w:rPr>
          <w:rFonts w:asciiTheme="minorHAnsi" w:eastAsiaTheme="minorEastAsia" w:hAnsiTheme="minorHAnsi" w:cstheme="minorBidi"/>
          <w:noProof/>
          <w:kern w:val="2"/>
          <w:sz w:val="24"/>
          <w:lang w:val="en-US"/>
          <w14:ligatures w14:val="standardContextual"/>
        </w:rPr>
      </w:pPr>
      <w:hyperlink w:anchor="_Toc156290310" w:history="1">
        <w:r w:rsidR="006D1350" w:rsidRPr="00E26516">
          <w:rPr>
            <w:rStyle w:val="Hyperlink"/>
            <w:rFonts w:eastAsiaTheme="majorEastAsia"/>
            <w:noProof/>
          </w:rPr>
          <w:t>B.</w:t>
        </w:r>
        <w:r w:rsidR="006D1350">
          <w:rPr>
            <w:rFonts w:asciiTheme="minorHAnsi" w:eastAsiaTheme="minorEastAsia" w:hAnsiTheme="minorHAnsi" w:cstheme="minorBidi"/>
            <w:noProof/>
            <w:kern w:val="2"/>
            <w:sz w:val="24"/>
            <w:lang w:val="en-US"/>
            <w14:ligatures w14:val="standardContextual"/>
          </w:rPr>
          <w:tab/>
        </w:r>
        <w:r w:rsidR="006D1350" w:rsidRPr="00E26516">
          <w:rPr>
            <w:rStyle w:val="Hyperlink"/>
            <w:rFonts w:eastAsiaTheme="majorEastAsia"/>
            <w:noProof/>
          </w:rPr>
          <w:t>Scope</w:t>
        </w:r>
        <w:r w:rsidR="006D1350">
          <w:rPr>
            <w:noProof/>
            <w:webHidden/>
          </w:rPr>
          <w:tab/>
        </w:r>
        <w:r w:rsidR="006D1350">
          <w:rPr>
            <w:noProof/>
            <w:webHidden/>
          </w:rPr>
          <w:fldChar w:fldCharType="begin"/>
        </w:r>
        <w:r w:rsidR="006D1350">
          <w:rPr>
            <w:noProof/>
            <w:webHidden/>
          </w:rPr>
          <w:instrText xml:space="preserve"> PAGEREF _Toc156290310 \h </w:instrText>
        </w:r>
        <w:r w:rsidR="006D1350">
          <w:rPr>
            <w:noProof/>
            <w:webHidden/>
          </w:rPr>
        </w:r>
        <w:r w:rsidR="006D1350">
          <w:rPr>
            <w:noProof/>
            <w:webHidden/>
          </w:rPr>
          <w:fldChar w:fldCharType="separate"/>
        </w:r>
        <w:r w:rsidR="006D1350">
          <w:rPr>
            <w:noProof/>
            <w:webHidden/>
          </w:rPr>
          <w:t>5</w:t>
        </w:r>
        <w:r w:rsidR="006D1350">
          <w:rPr>
            <w:noProof/>
            <w:webHidden/>
          </w:rPr>
          <w:fldChar w:fldCharType="end"/>
        </w:r>
      </w:hyperlink>
    </w:p>
    <w:p w14:paraId="2C064A04" w14:textId="55D66601" w:rsidR="006D1350" w:rsidRDefault="00F72126">
      <w:pPr>
        <w:pStyle w:val="TOC2"/>
        <w:tabs>
          <w:tab w:val="left" w:pos="960"/>
          <w:tab w:val="right" w:leader="dot" w:pos="9163"/>
        </w:tabs>
        <w:rPr>
          <w:rFonts w:asciiTheme="minorHAnsi" w:eastAsiaTheme="minorEastAsia" w:hAnsiTheme="minorHAnsi" w:cstheme="minorBidi"/>
          <w:noProof/>
          <w:kern w:val="2"/>
          <w:sz w:val="24"/>
          <w:lang w:val="en-US"/>
          <w14:ligatures w14:val="standardContextual"/>
        </w:rPr>
      </w:pPr>
      <w:hyperlink w:anchor="_Toc156290311" w:history="1">
        <w:r w:rsidR="006D1350" w:rsidRPr="00E26516">
          <w:rPr>
            <w:rStyle w:val="Hyperlink"/>
            <w:rFonts w:eastAsiaTheme="majorEastAsia"/>
            <w:noProof/>
          </w:rPr>
          <w:t>C.</w:t>
        </w:r>
        <w:r w:rsidR="006D1350">
          <w:rPr>
            <w:rFonts w:asciiTheme="minorHAnsi" w:eastAsiaTheme="minorEastAsia" w:hAnsiTheme="minorHAnsi" w:cstheme="minorBidi"/>
            <w:noProof/>
            <w:kern w:val="2"/>
            <w:sz w:val="24"/>
            <w:lang w:val="en-US"/>
            <w14:ligatures w14:val="standardContextual"/>
          </w:rPr>
          <w:tab/>
        </w:r>
        <w:r w:rsidR="006D1350" w:rsidRPr="00E26516">
          <w:rPr>
            <w:rStyle w:val="Hyperlink"/>
            <w:rFonts w:eastAsiaTheme="majorEastAsia"/>
            <w:noProof/>
          </w:rPr>
          <w:t>Reference</w:t>
        </w:r>
        <w:r w:rsidR="006D1350">
          <w:rPr>
            <w:noProof/>
            <w:webHidden/>
          </w:rPr>
          <w:tab/>
        </w:r>
        <w:r w:rsidR="006D1350">
          <w:rPr>
            <w:noProof/>
            <w:webHidden/>
          </w:rPr>
          <w:fldChar w:fldCharType="begin"/>
        </w:r>
        <w:r w:rsidR="006D1350">
          <w:rPr>
            <w:noProof/>
            <w:webHidden/>
          </w:rPr>
          <w:instrText xml:space="preserve"> PAGEREF _Toc156290311 \h </w:instrText>
        </w:r>
        <w:r w:rsidR="006D1350">
          <w:rPr>
            <w:noProof/>
            <w:webHidden/>
          </w:rPr>
        </w:r>
        <w:r w:rsidR="006D1350">
          <w:rPr>
            <w:noProof/>
            <w:webHidden/>
          </w:rPr>
          <w:fldChar w:fldCharType="separate"/>
        </w:r>
        <w:r w:rsidR="006D1350">
          <w:rPr>
            <w:noProof/>
            <w:webHidden/>
          </w:rPr>
          <w:t>5</w:t>
        </w:r>
        <w:r w:rsidR="006D1350">
          <w:rPr>
            <w:noProof/>
            <w:webHidden/>
          </w:rPr>
          <w:fldChar w:fldCharType="end"/>
        </w:r>
      </w:hyperlink>
    </w:p>
    <w:p w14:paraId="08524B7B" w14:textId="0BFC4C11" w:rsidR="006D1350" w:rsidRDefault="00F72126">
      <w:pPr>
        <w:pStyle w:val="TOC2"/>
        <w:tabs>
          <w:tab w:val="left" w:pos="960"/>
          <w:tab w:val="right" w:leader="dot" w:pos="9163"/>
        </w:tabs>
        <w:rPr>
          <w:rFonts w:asciiTheme="minorHAnsi" w:eastAsiaTheme="minorEastAsia" w:hAnsiTheme="minorHAnsi" w:cstheme="minorBidi"/>
          <w:noProof/>
          <w:kern w:val="2"/>
          <w:sz w:val="24"/>
          <w:lang w:val="en-US"/>
          <w14:ligatures w14:val="standardContextual"/>
        </w:rPr>
      </w:pPr>
      <w:hyperlink w:anchor="_Toc156290312" w:history="1">
        <w:r w:rsidR="006D1350" w:rsidRPr="00E26516">
          <w:rPr>
            <w:rStyle w:val="Hyperlink"/>
            <w:rFonts w:eastAsiaTheme="majorEastAsia"/>
            <w:noProof/>
          </w:rPr>
          <w:t>D.</w:t>
        </w:r>
        <w:r w:rsidR="006D1350">
          <w:rPr>
            <w:rFonts w:asciiTheme="minorHAnsi" w:eastAsiaTheme="minorEastAsia" w:hAnsiTheme="minorHAnsi" w:cstheme="minorBidi"/>
            <w:noProof/>
            <w:kern w:val="2"/>
            <w:sz w:val="24"/>
            <w:lang w:val="en-US"/>
            <w14:ligatures w14:val="standardContextual"/>
          </w:rPr>
          <w:tab/>
        </w:r>
        <w:r w:rsidR="006D1350" w:rsidRPr="00E26516">
          <w:rPr>
            <w:rStyle w:val="Hyperlink"/>
            <w:rFonts w:eastAsiaTheme="majorEastAsia"/>
            <w:noProof/>
          </w:rPr>
          <w:t>URS Team Members</w:t>
        </w:r>
        <w:r w:rsidR="006D1350">
          <w:rPr>
            <w:noProof/>
            <w:webHidden/>
          </w:rPr>
          <w:tab/>
        </w:r>
        <w:r w:rsidR="006D1350">
          <w:rPr>
            <w:noProof/>
            <w:webHidden/>
          </w:rPr>
          <w:fldChar w:fldCharType="begin"/>
        </w:r>
        <w:r w:rsidR="006D1350">
          <w:rPr>
            <w:noProof/>
            <w:webHidden/>
          </w:rPr>
          <w:instrText xml:space="preserve"> PAGEREF _Toc156290312 \h </w:instrText>
        </w:r>
        <w:r w:rsidR="006D1350">
          <w:rPr>
            <w:noProof/>
            <w:webHidden/>
          </w:rPr>
        </w:r>
        <w:r w:rsidR="006D1350">
          <w:rPr>
            <w:noProof/>
            <w:webHidden/>
          </w:rPr>
          <w:fldChar w:fldCharType="separate"/>
        </w:r>
        <w:r w:rsidR="006D1350">
          <w:rPr>
            <w:noProof/>
            <w:webHidden/>
          </w:rPr>
          <w:t>5</w:t>
        </w:r>
        <w:r w:rsidR="006D1350">
          <w:rPr>
            <w:noProof/>
            <w:webHidden/>
          </w:rPr>
          <w:fldChar w:fldCharType="end"/>
        </w:r>
      </w:hyperlink>
    </w:p>
    <w:p w14:paraId="582660DC" w14:textId="1CB136BF" w:rsidR="006D1350" w:rsidRDefault="00F72126">
      <w:pPr>
        <w:pStyle w:val="TOC2"/>
        <w:tabs>
          <w:tab w:val="left" w:pos="960"/>
          <w:tab w:val="right" w:leader="dot" w:pos="9163"/>
        </w:tabs>
        <w:rPr>
          <w:rFonts w:asciiTheme="minorHAnsi" w:eastAsiaTheme="minorEastAsia" w:hAnsiTheme="minorHAnsi" w:cstheme="minorBidi"/>
          <w:noProof/>
          <w:kern w:val="2"/>
          <w:sz w:val="24"/>
          <w:lang w:val="en-US"/>
          <w14:ligatures w14:val="standardContextual"/>
        </w:rPr>
      </w:pPr>
      <w:hyperlink w:anchor="_Toc156290313" w:history="1">
        <w:r w:rsidR="006D1350" w:rsidRPr="00E26516">
          <w:rPr>
            <w:rStyle w:val="Hyperlink"/>
            <w:rFonts w:eastAsiaTheme="majorEastAsia"/>
            <w:noProof/>
          </w:rPr>
          <w:t>E.</w:t>
        </w:r>
        <w:r w:rsidR="006D1350">
          <w:rPr>
            <w:rFonts w:asciiTheme="minorHAnsi" w:eastAsiaTheme="minorEastAsia" w:hAnsiTheme="minorHAnsi" w:cstheme="minorBidi"/>
            <w:noProof/>
            <w:kern w:val="2"/>
            <w:sz w:val="24"/>
            <w:lang w:val="en-US"/>
            <w14:ligatures w14:val="standardContextual"/>
          </w:rPr>
          <w:tab/>
        </w:r>
        <w:r w:rsidR="006D1350" w:rsidRPr="00E26516">
          <w:rPr>
            <w:rStyle w:val="Hyperlink"/>
            <w:rFonts w:eastAsiaTheme="majorEastAsia"/>
            <w:noProof/>
          </w:rPr>
          <w:t>Computer System Introduction and Overview</w:t>
        </w:r>
        <w:r w:rsidR="006D1350">
          <w:rPr>
            <w:noProof/>
            <w:webHidden/>
          </w:rPr>
          <w:tab/>
        </w:r>
        <w:r w:rsidR="006D1350">
          <w:rPr>
            <w:noProof/>
            <w:webHidden/>
          </w:rPr>
          <w:fldChar w:fldCharType="begin"/>
        </w:r>
        <w:r w:rsidR="006D1350">
          <w:rPr>
            <w:noProof/>
            <w:webHidden/>
          </w:rPr>
          <w:instrText xml:space="preserve"> PAGEREF _Toc156290313 \h </w:instrText>
        </w:r>
        <w:r w:rsidR="006D1350">
          <w:rPr>
            <w:noProof/>
            <w:webHidden/>
          </w:rPr>
        </w:r>
        <w:r w:rsidR="006D1350">
          <w:rPr>
            <w:noProof/>
            <w:webHidden/>
          </w:rPr>
          <w:fldChar w:fldCharType="separate"/>
        </w:r>
        <w:r w:rsidR="006D1350">
          <w:rPr>
            <w:noProof/>
            <w:webHidden/>
          </w:rPr>
          <w:t>5</w:t>
        </w:r>
        <w:r w:rsidR="006D1350">
          <w:rPr>
            <w:noProof/>
            <w:webHidden/>
          </w:rPr>
          <w:fldChar w:fldCharType="end"/>
        </w:r>
      </w:hyperlink>
    </w:p>
    <w:p w14:paraId="535EB415" w14:textId="4D290A18" w:rsidR="006D1350" w:rsidRDefault="00F72126">
      <w:pPr>
        <w:pStyle w:val="TOC3"/>
        <w:tabs>
          <w:tab w:val="right" w:leader="dot" w:pos="9163"/>
        </w:tabs>
        <w:rPr>
          <w:rFonts w:asciiTheme="minorHAnsi" w:eastAsiaTheme="minorEastAsia" w:hAnsiTheme="minorHAnsi"/>
          <w:noProof/>
          <w:kern w:val="2"/>
          <w:sz w:val="24"/>
          <w:szCs w:val="24"/>
          <w14:ligatures w14:val="standardContextual"/>
        </w:rPr>
      </w:pPr>
      <w:hyperlink w:anchor="_Toc156290314" w:history="1">
        <w:r w:rsidR="006D1350" w:rsidRPr="00E26516">
          <w:rPr>
            <w:rStyle w:val="Hyperlink"/>
            <w:noProof/>
          </w:rPr>
          <w:t>Overview of the System</w:t>
        </w:r>
        <w:r w:rsidR="006D1350">
          <w:rPr>
            <w:noProof/>
            <w:webHidden/>
          </w:rPr>
          <w:tab/>
        </w:r>
        <w:r w:rsidR="006D1350">
          <w:rPr>
            <w:noProof/>
            <w:webHidden/>
          </w:rPr>
          <w:fldChar w:fldCharType="begin"/>
        </w:r>
        <w:r w:rsidR="006D1350">
          <w:rPr>
            <w:noProof/>
            <w:webHidden/>
          </w:rPr>
          <w:instrText xml:space="preserve"> PAGEREF _Toc156290314 \h </w:instrText>
        </w:r>
        <w:r w:rsidR="006D1350">
          <w:rPr>
            <w:noProof/>
            <w:webHidden/>
          </w:rPr>
        </w:r>
        <w:r w:rsidR="006D1350">
          <w:rPr>
            <w:noProof/>
            <w:webHidden/>
          </w:rPr>
          <w:fldChar w:fldCharType="separate"/>
        </w:r>
        <w:r w:rsidR="006D1350">
          <w:rPr>
            <w:noProof/>
            <w:webHidden/>
          </w:rPr>
          <w:t>5</w:t>
        </w:r>
        <w:r w:rsidR="006D1350">
          <w:rPr>
            <w:noProof/>
            <w:webHidden/>
          </w:rPr>
          <w:fldChar w:fldCharType="end"/>
        </w:r>
      </w:hyperlink>
    </w:p>
    <w:p w14:paraId="732F7380" w14:textId="78AF009F" w:rsidR="006D1350" w:rsidRDefault="00F72126">
      <w:pPr>
        <w:pStyle w:val="TOC3"/>
        <w:tabs>
          <w:tab w:val="right" w:leader="dot" w:pos="9163"/>
        </w:tabs>
        <w:rPr>
          <w:rFonts w:asciiTheme="minorHAnsi" w:eastAsiaTheme="minorEastAsia" w:hAnsiTheme="minorHAnsi"/>
          <w:noProof/>
          <w:kern w:val="2"/>
          <w:sz w:val="24"/>
          <w:szCs w:val="24"/>
          <w14:ligatures w14:val="standardContextual"/>
        </w:rPr>
      </w:pPr>
      <w:hyperlink w:anchor="_Toc156290315" w:history="1">
        <w:r w:rsidR="006D1350" w:rsidRPr="00E26516">
          <w:rPr>
            <w:rStyle w:val="Hyperlink"/>
            <w:noProof/>
          </w:rPr>
          <w:t>Intended Use of the System</w:t>
        </w:r>
        <w:r w:rsidR="006D1350">
          <w:rPr>
            <w:noProof/>
            <w:webHidden/>
          </w:rPr>
          <w:tab/>
        </w:r>
        <w:r w:rsidR="006D1350">
          <w:rPr>
            <w:noProof/>
            <w:webHidden/>
          </w:rPr>
          <w:fldChar w:fldCharType="begin"/>
        </w:r>
        <w:r w:rsidR="006D1350">
          <w:rPr>
            <w:noProof/>
            <w:webHidden/>
          </w:rPr>
          <w:instrText xml:space="preserve"> PAGEREF _Toc156290315 \h </w:instrText>
        </w:r>
        <w:r w:rsidR="006D1350">
          <w:rPr>
            <w:noProof/>
            <w:webHidden/>
          </w:rPr>
        </w:r>
        <w:r w:rsidR="006D1350">
          <w:rPr>
            <w:noProof/>
            <w:webHidden/>
          </w:rPr>
          <w:fldChar w:fldCharType="separate"/>
        </w:r>
        <w:r w:rsidR="006D1350">
          <w:rPr>
            <w:noProof/>
            <w:webHidden/>
          </w:rPr>
          <w:t>6</w:t>
        </w:r>
        <w:r w:rsidR="006D1350">
          <w:rPr>
            <w:noProof/>
            <w:webHidden/>
          </w:rPr>
          <w:fldChar w:fldCharType="end"/>
        </w:r>
      </w:hyperlink>
    </w:p>
    <w:p w14:paraId="7E6EE896" w14:textId="67C9DDEC" w:rsidR="006D1350" w:rsidRDefault="00F72126">
      <w:pPr>
        <w:pStyle w:val="TOC3"/>
        <w:tabs>
          <w:tab w:val="right" w:leader="dot" w:pos="9163"/>
        </w:tabs>
        <w:rPr>
          <w:rFonts w:asciiTheme="minorHAnsi" w:eastAsiaTheme="minorEastAsia" w:hAnsiTheme="minorHAnsi"/>
          <w:noProof/>
          <w:kern w:val="2"/>
          <w:sz w:val="24"/>
          <w:szCs w:val="24"/>
          <w14:ligatures w14:val="standardContextual"/>
        </w:rPr>
      </w:pPr>
      <w:hyperlink w:anchor="_Toc156290316" w:history="1">
        <w:r w:rsidR="006D1350" w:rsidRPr="00E26516">
          <w:rPr>
            <w:rStyle w:val="Hyperlink"/>
            <w:noProof/>
          </w:rPr>
          <w:t>Business Process</w:t>
        </w:r>
        <w:r w:rsidR="006D1350">
          <w:rPr>
            <w:noProof/>
            <w:webHidden/>
          </w:rPr>
          <w:tab/>
        </w:r>
        <w:r w:rsidR="006D1350">
          <w:rPr>
            <w:noProof/>
            <w:webHidden/>
          </w:rPr>
          <w:fldChar w:fldCharType="begin"/>
        </w:r>
        <w:r w:rsidR="006D1350">
          <w:rPr>
            <w:noProof/>
            <w:webHidden/>
          </w:rPr>
          <w:instrText xml:space="preserve"> PAGEREF _Toc156290316 \h </w:instrText>
        </w:r>
        <w:r w:rsidR="006D1350">
          <w:rPr>
            <w:noProof/>
            <w:webHidden/>
          </w:rPr>
        </w:r>
        <w:r w:rsidR="006D1350">
          <w:rPr>
            <w:noProof/>
            <w:webHidden/>
          </w:rPr>
          <w:fldChar w:fldCharType="separate"/>
        </w:r>
        <w:r w:rsidR="006D1350">
          <w:rPr>
            <w:noProof/>
            <w:webHidden/>
          </w:rPr>
          <w:t>6</w:t>
        </w:r>
        <w:r w:rsidR="006D1350">
          <w:rPr>
            <w:noProof/>
            <w:webHidden/>
          </w:rPr>
          <w:fldChar w:fldCharType="end"/>
        </w:r>
      </w:hyperlink>
    </w:p>
    <w:p w14:paraId="7FDDC2B1" w14:textId="05D1D098" w:rsidR="006D1350" w:rsidRDefault="00F72126">
      <w:pPr>
        <w:pStyle w:val="TOC3"/>
        <w:tabs>
          <w:tab w:val="right" w:leader="dot" w:pos="9163"/>
        </w:tabs>
        <w:rPr>
          <w:rFonts w:asciiTheme="minorHAnsi" w:eastAsiaTheme="minorEastAsia" w:hAnsiTheme="minorHAnsi"/>
          <w:noProof/>
          <w:kern w:val="2"/>
          <w:sz w:val="24"/>
          <w:szCs w:val="24"/>
          <w14:ligatures w14:val="standardContextual"/>
        </w:rPr>
      </w:pPr>
      <w:hyperlink w:anchor="_Toc156290317" w:history="1">
        <w:r w:rsidR="006D1350" w:rsidRPr="00E26516">
          <w:rPr>
            <w:rStyle w:val="Hyperlink"/>
            <w:noProof/>
          </w:rPr>
          <w:t>System Features</w:t>
        </w:r>
        <w:r w:rsidR="006D1350">
          <w:rPr>
            <w:noProof/>
            <w:webHidden/>
          </w:rPr>
          <w:tab/>
        </w:r>
        <w:r w:rsidR="006D1350">
          <w:rPr>
            <w:noProof/>
            <w:webHidden/>
          </w:rPr>
          <w:fldChar w:fldCharType="begin"/>
        </w:r>
        <w:r w:rsidR="006D1350">
          <w:rPr>
            <w:noProof/>
            <w:webHidden/>
          </w:rPr>
          <w:instrText xml:space="preserve"> PAGEREF _Toc156290317 \h </w:instrText>
        </w:r>
        <w:r w:rsidR="006D1350">
          <w:rPr>
            <w:noProof/>
            <w:webHidden/>
          </w:rPr>
        </w:r>
        <w:r w:rsidR="006D1350">
          <w:rPr>
            <w:noProof/>
            <w:webHidden/>
          </w:rPr>
          <w:fldChar w:fldCharType="separate"/>
        </w:r>
        <w:r w:rsidR="006D1350">
          <w:rPr>
            <w:noProof/>
            <w:webHidden/>
          </w:rPr>
          <w:t>7</w:t>
        </w:r>
        <w:r w:rsidR="006D1350">
          <w:rPr>
            <w:noProof/>
            <w:webHidden/>
          </w:rPr>
          <w:fldChar w:fldCharType="end"/>
        </w:r>
      </w:hyperlink>
    </w:p>
    <w:p w14:paraId="7982F868" w14:textId="2B2D2E13" w:rsidR="006D1350" w:rsidRDefault="00F72126">
      <w:pPr>
        <w:pStyle w:val="TOC3"/>
        <w:tabs>
          <w:tab w:val="right" w:leader="dot" w:pos="9163"/>
        </w:tabs>
        <w:rPr>
          <w:rFonts w:asciiTheme="minorHAnsi" w:eastAsiaTheme="minorEastAsia" w:hAnsiTheme="minorHAnsi"/>
          <w:noProof/>
          <w:kern w:val="2"/>
          <w:sz w:val="24"/>
          <w:szCs w:val="24"/>
          <w14:ligatures w14:val="standardContextual"/>
        </w:rPr>
      </w:pPr>
      <w:hyperlink w:anchor="_Toc156290318" w:history="1">
        <w:r w:rsidR="006D1350" w:rsidRPr="00E26516">
          <w:rPr>
            <w:rStyle w:val="Hyperlink"/>
            <w:noProof/>
          </w:rPr>
          <w:t>Users Roles</w:t>
        </w:r>
        <w:r w:rsidR="006D1350">
          <w:rPr>
            <w:noProof/>
            <w:webHidden/>
          </w:rPr>
          <w:tab/>
        </w:r>
        <w:r w:rsidR="006D1350">
          <w:rPr>
            <w:noProof/>
            <w:webHidden/>
          </w:rPr>
          <w:fldChar w:fldCharType="begin"/>
        </w:r>
        <w:r w:rsidR="006D1350">
          <w:rPr>
            <w:noProof/>
            <w:webHidden/>
          </w:rPr>
          <w:instrText xml:space="preserve"> PAGEREF _Toc156290318 \h </w:instrText>
        </w:r>
        <w:r w:rsidR="006D1350">
          <w:rPr>
            <w:noProof/>
            <w:webHidden/>
          </w:rPr>
        </w:r>
        <w:r w:rsidR="006D1350">
          <w:rPr>
            <w:noProof/>
            <w:webHidden/>
          </w:rPr>
          <w:fldChar w:fldCharType="separate"/>
        </w:r>
        <w:r w:rsidR="006D1350">
          <w:rPr>
            <w:noProof/>
            <w:webHidden/>
          </w:rPr>
          <w:t>7</w:t>
        </w:r>
        <w:r w:rsidR="006D1350">
          <w:rPr>
            <w:noProof/>
            <w:webHidden/>
          </w:rPr>
          <w:fldChar w:fldCharType="end"/>
        </w:r>
      </w:hyperlink>
    </w:p>
    <w:p w14:paraId="3080B494" w14:textId="34C04242" w:rsidR="006D1350" w:rsidRDefault="00F72126">
      <w:pPr>
        <w:pStyle w:val="TOC3"/>
        <w:tabs>
          <w:tab w:val="right" w:leader="dot" w:pos="9163"/>
        </w:tabs>
        <w:rPr>
          <w:rFonts w:asciiTheme="minorHAnsi" w:eastAsiaTheme="minorEastAsia" w:hAnsiTheme="minorHAnsi"/>
          <w:noProof/>
          <w:kern w:val="2"/>
          <w:sz w:val="24"/>
          <w:szCs w:val="24"/>
          <w14:ligatures w14:val="standardContextual"/>
        </w:rPr>
      </w:pPr>
      <w:hyperlink w:anchor="_Toc156290319" w:history="1">
        <w:r w:rsidR="006D1350" w:rsidRPr="00E26516">
          <w:rPr>
            <w:rStyle w:val="Hyperlink"/>
            <w:noProof/>
          </w:rPr>
          <w:t>User Requirements Specification</w:t>
        </w:r>
        <w:r w:rsidR="006D1350">
          <w:rPr>
            <w:noProof/>
            <w:webHidden/>
          </w:rPr>
          <w:tab/>
        </w:r>
        <w:r w:rsidR="006D1350">
          <w:rPr>
            <w:noProof/>
            <w:webHidden/>
          </w:rPr>
          <w:fldChar w:fldCharType="begin"/>
        </w:r>
        <w:r w:rsidR="006D1350">
          <w:rPr>
            <w:noProof/>
            <w:webHidden/>
          </w:rPr>
          <w:instrText xml:space="preserve"> PAGEREF _Toc156290319 \h </w:instrText>
        </w:r>
        <w:r w:rsidR="006D1350">
          <w:rPr>
            <w:noProof/>
            <w:webHidden/>
          </w:rPr>
        </w:r>
        <w:r w:rsidR="006D1350">
          <w:rPr>
            <w:noProof/>
            <w:webHidden/>
          </w:rPr>
          <w:fldChar w:fldCharType="separate"/>
        </w:r>
        <w:r w:rsidR="006D1350">
          <w:rPr>
            <w:noProof/>
            <w:webHidden/>
          </w:rPr>
          <w:t>7</w:t>
        </w:r>
        <w:r w:rsidR="006D1350">
          <w:rPr>
            <w:noProof/>
            <w:webHidden/>
          </w:rPr>
          <w:fldChar w:fldCharType="end"/>
        </w:r>
      </w:hyperlink>
    </w:p>
    <w:p w14:paraId="549C62E9" w14:textId="38C7DA71" w:rsidR="006D1350" w:rsidRDefault="00F72126">
      <w:pPr>
        <w:pStyle w:val="TOC4"/>
        <w:tabs>
          <w:tab w:val="right" w:leader="dot" w:pos="9163"/>
        </w:tabs>
        <w:rPr>
          <w:rFonts w:asciiTheme="minorHAnsi" w:eastAsiaTheme="minorEastAsia" w:hAnsiTheme="minorHAnsi"/>
          <w:noProof/>
          <w:kern w:val="2"/>
          <w:sz w:val="24"/>
          <w:szCs w:val="24"/>
          <w14:ligatures w14:val="standardContextual"/>
        </w:rPr>
      </w:pPr>
      <w:hyperlink w:anchor="_Toc156290320" w:history="1">
        <w:r w:rsidR="006D1350" w:rsidRPr="00E26516">
          <w:rPr>
            <w:rStyle w:val="Hyperlink"/>
            <w:i/>
            <w:noProof/>
          </w:rPr>
          <w:t>User Requirement Specification (URS) from Business Owner</w:t>
        </w:r>
        <w:r w:rsidR="006D1350">
          <w:rPr>
            <w:noProof/>
            <w:webHidden/>
          </w:rPr>
          <w:tab/>
        </w:r>
        <w:r w:rsidR="006D1350">
          <w:rPr>
            <w:noProof/>
            <w:webHidden/>
          </w:rPr>
          <w:fldChar w:fldCharType="begin"/>
        </w:r>
        <w:r w:rsidR="006D1350">
          <w:rPr>
            <w:noProof/>
            <w:webHidden/>
          </w:rPr>
          <w:instrText xml:space="preserve"> PAGEREF _Toc156290320 \h </w:instrText>
        </w:r>
        <w:r w:rsidR="006D1350">
          <w:rPr>
            <w:noProof/>
            <w:webHidden/>
          </w:rPr>
        </w:r>
        <w:r w:rsidR="006D1350">
          <w:rPr>
            <w:noProof/>
            <w:webHidden/>
          </w:rPr>
          <w:fldChar w:fldCharType="separate"/>
        </w:r>
        <w:r w:rsidR="006D1350">
          <w:rPr>
            <w:noProof/>
            <w:webHidden/>
          </w:rPr>
          <w:t>8</w:t>
        </w:r>
        <w:r w:rsidR="006D1350">
          <w:rPr>
            <w:noProof/>
            <w:webHidden/>
          </w:rPr>
          <w:fldChar w:fldCharType="end"/>
        </w:r>
      </w:hyperlink>
    </w:p>
    <w:p w14:paraId="0E8B79FC" w14:textId="480F4445" w:rsidR="006D1350" w:rsidRDefault="00F72126">
      <w:pPr>
        <w:pStyle w:val="TOC4"/>
        <w:tabs>
          <w:tab w:val="right" w:leader="dot" w:pos="9163"/>
        </w:tabs>
        <w:rPr>
          <w:rFonts w:asciiTheme="minorHAnsi" w:eastAsiaTheme="minorEastAsia" w:hAnsiTheme="minorHAnsi"/>
          <w:noProof/>
          <w:kern w:val="2"/>
          <w:sz w:val="24"/>
          <w:szCs w:val="24"/>
          <w14:ligatures w14:val="standardContextual"/>
        </w:rPr>
      </w:pPr>
      <w:hyperlink w:anchor="_Toc156290321" w:history="1">
        <w:r w:rsidR="006D1350" w:rsidRPr="00E26516">
          <w:rPr>
            <w:rStyle w:val="Hyperlink"/>
            <w:noProof/>
          </w:rPr>
          <w:t>User Requirement Specification with respect to Regulatory Requirement</w:t>
        </w:r>
        <w:r w:rsidR="006D1350">
          <w:rPr>
            <w:noProof/>
            <w:webHidden/>
          </w:rPr>
          <w:tab/>
        </w:r>
        <w:r w:rsidR="006D1350">
          <w:rPr>
            <w:noProof/>
            <w:webHidden/>
          </w:rPr>
          <w:fldChar w:fldCharType="begin"/>
        </w:r>
        <w:r w:rsidR="006D1350">
          <w:rPr>
            <w:noProof/>
            <w:webHidden/>
          </w:rPr>
          <w:instrText xml:space="preserve"> PAGEREF _Toc156290321 \h </w:instrText>
        </w:r>
        <w:r w:rsidR="006D1350">
          <w:rPr>
            <w:noProof/>
            <w:webHidden/>
          </w:rPr>
        </w:r>
        <w:r w:rsidR="006D1350">
          <w:rPr>
            <w:noProof/>
            <w:webHidden/>
          </w:rPr>
          <w:fldChar w:fldCharType="separate"/>
        </w:r>
        <w:r w:rsidR="006D1350">
          <w:rPr>
            <w:noProof/>
            <w:webHidden/>
          </w:rPr>
          <w:t>14</w:t>
        </w:r>
        <w:r w:rsidR="006D1350">
          <w:rPr>
            <w:noProof/>
            <w:webHidden/>
          </w:rPr>
          <w:fldChar w:fldCharType="end"/>
        </w:r>
      </w:hyperlink>
    </w:p>
    <w:p w14:paraId="17D37D42" w14:textId="5839A9D9" w:rsidR="006D1350" w:rsidRDefault="00F72126">
      <w:pPr>
        <w:pStyle w:val="TOC4"/>
        <w:tabs>
          <w:tab w:val="right" w:leader="dot" w:pos="9163"/>
        </w:tabs>
        <w:rPr>
          <w:rFonts w:asciiTheme="minorHAnsi" w:eastAsiaTheme="minorEastAsia" w:hAnsiTheme="minorHAnsi"/>
          <w:noProof/>
          <w:kern w:val="2"/>
          <w:sz w:val="24"/>
          <w:szCs w:val="24"/>
          <w14:ligatures w14:val="standardContextual"/>
        </w:rPr>
      </w:pPr>
      <w:hyperlink w:anchor="_Toc156290322" w:history="1">
        <w:r w:rsidR="006D1350" w:rsidRPr="00E26516">
          <w:rPr>
            <w:rStyle w:val="Hyperlink"/>
            <w:noProof/>
          </w:rPr>
          <w:t>Other Requirements</w:t>
        </w:r>
        <w:r w:rsidR="006D1350">
          <w:rPr>
            <w:noProof/>
            <w:webHidden/>
          </w:rPr>
          <w:tab/>
        </w:r>
        <w:r w:rsidR="006D1350">
          <w:rPr>
            <w:noProof/>
            <w:webHidden/>
          </w:rPr>
          <w:fldChar w:fldCharType="begin"/>
        </w:r>
        <w:r w:rsidR="006D1350">
          <w:rPr>
            <w:noProof/>
            <w:webHidden/>
          </w:rPr>
          <w:instrText xml:space="preserve"> PAGEREF _Toc156290322 \h </w:instrText>
        </w:r>
        <w:r w:rsidR="006D1350">
          <w:rPr>
            <w:noProof/>
            <w:webHidden/>
          </w:rPr>
        </w:r>
        <w:r w:rsidR="006D1350">
          <w:rPr>
            <w:noProof/>
            <w:webHidden/>
          </w:rPr>
          <w:fldChar w:fldCharType="separate"/>
        </w:r>
        <w:r w:rsidR="006D1350">
          <w:rPr>
            <w:noProof/>
            <w:webHidden/>
          </w:rPr>
          <w:t>18</w:t>
        </w:r>
        <w:r w:rsidR="006D1350">
          <w:rPr>
            <w:noProof/>
            <w:webHidden/>
          </w:rPr>
          <w:fldChar w:fldCharType="end"/>
        </w:r>
      </w:hyperlink>
    </w:p>
    <w:p w14:paraId="2779161C" w14:textId="0E0BBFCF" w:rsidR="006D1350" w:rsidRDefault="00F72126">
      <w:pPr>
        <w:pStyle w:val="TOC4"/>
        <w:tabs>
          <w:tab w:val="right" w:leader="dot" w:pos="9163"/>
        </w:tabs>
        <w:rPr>
          <w:rFonts w:asciiTheme="minorHAnsi" w:eastAsiaTheme="minorEastAsia" w:hAnsiTheme="minorHAnsi"/>
          <w:noProof/>
          <w:kern w:val="2"/>
          <w:sz w:val="24"/>
          <w:szCs w:val="24"/>
          <w14:ligatures w14:val="standardContextual"/>
        </w:rPr>
      </w:pPr>
      <w:hyperlink w:anchor="_Toc156290323" w:history="1">
        <w:r w:rsidR="006D1350" w:rsidRPr="00E26516">
          <w:rPr>
            <w:rStyle w:val="Hyperlink"/>
            <w:noProof/>
          </w:rPr>
          <w:t>Appendix A: Glossary</w:t>
        </w:r>
        <w:r w:rsidR="006D1350">
          <w:rPr>
            <w:noProof/>
            <w:webHidden/>
          </w:rPr>
          <w:tab/>
        </w:r>
        <w:r w:rsidR="006D1350">
          <w:rPr>
            <w:noProof/>
            <w:webHidden/>
          </w:rPr>
          <w:fldChar w:fldCharType="begin"/>
        </w:r>
        <w:r w:rsidR="006D1350">
          <w:rPr>
            <w:noProof/>
            <w:webHidden/>
          </w:rPr>
          <w:instrText xml:space="preserve"> PAGEREF _Toc156290323 \h </w:instrText>
        </w:r>
        <w:r w:rsidR="006D1350">
          <w:rPr>
            <w:noProof/>
            <w:webHidden/>
          </w:rPr>
        </w:r>
        <w:r w:rsidR="006D1350">
          <w:rPr>
            <w:noProof/>
            <w:webHidden/>
          </w:rPr>
          <w:fldChar w:fldCharType="separate"/>
        </w:r>
        <w:r w:rsidR="006D1350">
          <w:rPr>
            <w:noProof/>
            <w:webHidden/>
          </w:rPr>
          <w:t>20</w:t>
        </w:r>
        <w:r w:rsidR="006D1350">
          <w:rPr>
            <w:noProof/>
            <w:webHidden/>
          </w:rPr>
          <w:fldChar w:fldCharType="end"/>
        </w:r>
      </w:hyperlink>
    </w:p>
    <w:p w14:paraId="6B51EE6F" w14:textId="43CD3C1D" w:rsidR="006D1350" w:rsidRDefault="00F72126">
      <w:pPr>
        <w:pStyle w:val="TOC4"/>
        <w:tabs>
          <w:tab w:val="right" w:leader="dot" w:pos="9163"/>
        </w:tabs>
        <w:rPr>
          <w:rFonts w:asciiTheme="minorHAnsi" w:eastAsiaTheme="minorEastAsia" w:hAnsiTheme="minorHAnsi"/>
          <w:noProof/>
          <w:kern w:val="2"/>
          <w:sz w:val="24"/>
          <w:szCs w:val="24"/>
          <w14:ligatures w14:val="standardContextual"/>
        </w:rPr>
      </w:pPr>
      <w:hyperlink w:anchor="_Toc156290324" w:history="1">
        <w:r w:rsidR="006D1350" w:rsidRPr="00E26516">
          <w:rPr>
            <w:rStyle w:val="Hyperlink"/>
            <w:noProof/>
          </w:rPr>
          <w:t>Appendix B: List of Attachment/s</w:t>
        </w:r>
        <w:r w:rsidR="006D1350">
          <w:rPr>
            <w:noProof/>
            <w:webHidden/>
          </w:rPr>
          <w:tab/>
        </w:r>
        <w:r w:rsidR="006D1350">
          <w:rPr>
            <w:noProof/>
            <w:webHidden/>
          </w:rPr>
          <w:fldChar w:fldCharType="begin"/>
        </w:r>
        <w:r w:rsidR="006D1350">
          <w:rPr>
            <w:noProof/>
            <w:webHidden/>
          </w:rPr>
          <w:instrText xml:space="preserve"> PAGEREF _Toc156290324 \h </w:instrText>
        </w:r>
        <w:r w:rsidR="006D1350">
          <w:rPr>
            <w:noProof/>
            <w:webHidden/>
          </w:rPr>
        </w:r>
        <w:r w:rsidR="006D1350">
          <w:rPr>
            <w:noProof/>
            <w:webHidden/>
          </w:rPr>
          <w:fldChar w:fldCharType="separate"/>
        </w:r>
        <w:r w:rsidR="006D1350">
          <w:rPr>
            <w:noProof/>
            <w:webHidden/>
          </w:rPr>
          <w:t>20</w:t>
        </w:r>
        <w:r w:rsidR="006D1350">
          <w:rPr>
            <w:noProof/>
            <w:webHidden/>
          </w:rPr>
          <w:fldChar w:fldCharType="end"/>
        </w:r>
      </w:hyperlink>
    </w:p>
    <w:p w14:paraId="308AAA8D" w14:textId="4135165B" w:rsidR="007A0DBA" w:rsidRPr="005915A9" w:rsidRDefault="00F73D1B">
      <w:pPr>
        <w:spacing w:before="0" w:after="160" w:line="259" w:lineRule="auto"/>
        <w:jc w:val="left"/>
        <w:rPr>
          <w:iCs/>
        </w:rPr>
      </w:pPr>
      <w:r w:rsidRPr="005915A9">
        <w:rPr>
          <w:iCs/>
        </w:rPr>
        <w:fldChar w:fldCharType="end"/>
      </w:r>
    </w:p>
    <w:p w14:paraId="52EE5BAC" w14:textId="77777777" w:rsidR="007A0DBA" w:rsidRPr="005915A9" w:rsidRDefault="007A0DBA">
      <w:pPr>
        <w:spacing w:before="0" w:after="160" w:line="259" w:lineRule="auto"/>
        <w:jc w:val="left"/>
        <w:rPr>
          <w:i/>
        </w:rPr>
      </w:pPr>
    </w:p>
    <w:p w14:paraId="278E46C4" w14:textId="52BDB5A5" w:rsidR="007A0DBA" w:rsidRPr="005915A9" w:rsidRDefault="007A0DBA">
      <w:pPr>
        <w:spacing w:before="0" w:after="160" w:line="259" w:lineRule="auto"/>
        <w:jc w:val="left"/>
        <w:rPr>
          <w:b/>
          <w:i/>
        </w:rPr>
      </w:pPr>
      <w:r w:rsidRPr="005915A9">
        <w:rPr>
          <w:b/>
          <w:i/>
        </w:rPr>
        <w:br w:type="page"/>
      </w:r>
    </w:p>
    <w:p w14:paraId="3F1301EE" w14:textId="451DE95C" w:rsidR="00F12663" w:rsidRPr="005915A9" w:rsidRDefault="00F12663" w:rsidP="00BE053C">
      <w:pPr>
        <w:pStyle w:val="Heading2"/>
      </w:pPr>
      <w:bookmarkStart w:id="0" w:name="_Toc145263846"/>
      <w:bookmarkStart w:id="1" w:name="_Toc156290309"/>
      <w:r w:rsidRPr="005915A9">
        <w:lastRenderedPageBreak/>
        <w:t>Purpose</w:t>
      </w:r>
      <w:bookmarkEnd w:id="0"/>
      <w:bookmarkEnd w:id="1"/>
    </w:p>
    <w:p w14:paraId="4095D23B" w14:textId="47078366" w:rsidR="00690043" w:rsidRPr="005915A9" w:rsidRDefault="00690043" w:rsidP="00690043">
      <w:pPr>
        <w:rPr>
          <w:rFonts w:cs="Arial"/>
        </w:rPr>
      </w:pPr>
      <w:r w:rsidRPr="005915A9">
        <w:rPr>
          <w:rFonts w:cs="Arial"/>
          <w:lang w:val="en-IN" w:eastAsia="en-IN"/>
        </w:rPr>
        <w:t xml:space="preserve">The purpose of this document is to specify user requirements for business requirements and regulatory features for </w:t>
      </w:r>
      <w:r w:rsidRPr="005915A9">
        <w:rPr>
          <w:rFonts w:cs="Arial"/>
          <w:noProof/>
          <w:lang w:val="en-IN" w:eastAsia="en-IN"/>
        </w:rPr>
        <w:t>Wide-Angle-Insights</w:t>
      </w:r>
      <w:r w:rsidR="002D1A80" w:rsidRPr="005915A9">
        <w:rPr>
          <w:rFonts w:cs="Arial"/>
          <w:noProof/>
          <w:lang w:val="en-IN" w:eastAsia="en-IN"/>
        </w:rPr>
        <w:t xml:space="preserve"> (WAI)</w:t>
      </w:r>
      <w:r w:rsidRPr="005915A9">
        <w:rPr>
          <w:rFonts w:cs="Arial"/>
          <w:noProof/>
          <w:lang w:val="en-IN" w:eastAsia="en-IN"/>
        </w:rPr>
        <w:t xml:space="preserve"> – </w:t>
      </w:r>
      <w:r w:rsidR="00BA3DF6" w:rsidRPr="005915A9">
        <w:rPr>
          <w:rFonts w:cs="Arial"/>
          <w:noProof/>
          <w:lang w:val="en-IN" w:eastAsia="en-IN"/>
        </w:rPr>
        <w:t>Medical Monitoring</w:t>
      </w:r>
      <w:r w:rsidRPr="005915A9">
        <w:rPr>
          <w:rFonts w:cs="Arial"/>
          <w:noProof/>
          <w:lang w:val="en-IN" w:eastAsia="en-IN"/>
        </w:rPr>
        <w:t xml:space="preserve"> system</w:t>
      </w:r>
      <w:r w:rsidRPr="005915A9">
        <w:rPr>
          <w:rFonts w:cs="Arial"/>
          <w:lang w:val="en-IN" w:eastAsia="en-IN"/>
        </w:rPr>
        <w:t xml:space="preserve">. </w:t>
      </w:r>
    </w:p>
    <w:p w14:paraId="7B0D633F" w14:textId="77777777" w:rsidR="00F12663" w:rsidRPr="005915A9" w:rsidRDefault="00F12663" w:rsidP="003F4A36">
      <w:pPr>
        <w:pStyle w:val="Heading2"/>
      </w:pPr>
      <w:bookmarkStart w:id="2" w:name="_Toc145263847"/>
      <w:bookmarkStart w:id="3" w:name="_Toc156290310"/>
      <w:r w:rsidRPr="005915A9">
        <w:t>Scope</w:t>
      </w:r>
      <w:bookmarkEnd w:id="2"/>
      <w:bookmarkEnd w:id="3"/>
    </w:p>
    <w:p w14:paraId="4BA5604C" w14:textId="5942D98A" w:rsidR="00F12663" w:rsidRPr="005915A9" w:rsidRDefault="00452444" w:rsidP="003F4A36">
      <w:pPr>
        <w:rPr>
          <w:rFonts w:cs="Arial"/>
          <w:noProof/>
        </w:rPr>
      </w:pPr>
      <w:r w:rsidRPr="005915A9">
        <w:rPr>
          <w:rFonts w:cs="Arial"/>
          <w:noProof/>
        </w:rPr>
        <w:t xml:space="preserve">The scope of this document is to describe user requirements of Wide-Angle-Insights </w:t>
      </w:r>
      <w:r w:rsidR="00C269F3" w:rsidRPr="005915A9">
        <w:rPr>
          <w:rFonts w:cs="Arial"/>
          <w:noProof/>
        </w:rPr>
        <w:t>–</w:t>
      </w:r>
      <w:r w:rsidRPr="005915A9">
        <w:rPr>
          <w:rFonts w:cs="Arial"/>
          <w:noProof/>
        </w:rPr>
        <w:t xml:space="preserve"> </w:t>
      </w:r>
      <w:r w:rsidR="00BA3DF6" w:rsidRPr="005915A9">
        <w:rPr>
          <w:rFonts w:cs="Arial"/>
          <w:noProof/>
        </w:rPr>
        <w:t>Medical Monitoring</w:t>
      </w:r>
      <w:r w:rsidRPr="005915A9">
        <w:rPr>
          <w:rFonts w:cs="Arial"/>
          <w:noProof/>
        </w:rPr>
        <w:t xml:space="preserve"> system</w:t>
      </w:r>
      <w:r w:rsidR="0054429F" w:rsidRPr="005915A9">
        <w:rPr>
          <w:rFonts w:cs="Arial"/>
          <w:noProof/>
        </w:rPr>
        <w:t xml:space="preserve"> when used as a</w:t>
      </w:r>
      <w:r w:rsidR="00BA3DF6" w:rsidRPr="005915A9">
        <w:rPr>
          <w:rFonts w:cs="Arial"/>
          <w:noProof/>
        </w:rPr>
        <w:t xml:space="preserve">n </w:t>
      </w:r>
      <w:r w:rsidR="0054429F" w:rsidRPr="005915A9">
        <w:rPr>
          <w:rFonts w:cs="Arial"/>
          <w:noProof/>
        </w:rPr>
        <w:t>i</w:t>
      </w:r>
      <w:r w:rsidRPr="005915A9">
        <w:rPr>
          <w:rFonts w:cs="Arial"/>
          <w:noProof/>
        </w:rPr>
        <w:t>ntegrat</w:t>
      </w:r>
      <w:r w:rsidR="0054429F" w:rsidRPr="005915A9">
        <w:rPr>
          <w:rFonts w:cs="Arial"/>
          <w:noProof/>
        </w:rPr>
        <w:t xml:space="preserve">ed </w:t>
      </w:r>
      <w:r w:rsidRPr="005915A9">
        <w:rPr>
          <w:rFonts w:cs="Arial"/>
          <w:noProof/>
        </w:rPr>
        <w:t xml:space="preserve">with </w:t>
      </w:r>
      <w:r w:rsidR="0054429F" w:rsidRPr="005915A9">
        <w:rPr>
          <w:rFonts w:cs="Arial"/>
          <w:noProof/>
        </w:rPr>
        <w:t xml:space="preserve">Electronic Data Capture (EDC)/eSource </w:t>
      </w:r>
      <w:r w:rsidR="00F40D36" w:rsidRPr="005915A9">
        <w:rPr>
          <w:rFonts w:cs="Arial"/>
          <w:noProof/>
        </w:rPr>
        <w:t xml:space="preserve">DDC </w:t>
      </w:r>
      <w:r w:rsidR="0054429F" w:rsidRPr="005915A9">
        <w:rPr>
          <w:rFonts w:cs="Arial"/>
          <w:noProof/>
        </w:rPr>
        <w:t>systems</w:t>
      </w:r>
      <w:r w:rsidRPr="005915A9">
        <w:rPr>
          <w:rFonts w:cs="Arial"/>
          <w:noProof/>
        </w:rPr>
        <w:t>.</w:t>
      </w:r>
    </w:p>
    <w:p w14:paraId="6BB4D28A" w14:textId="3478217B" w:rsidR="00C269F3" w:rsidRPr="005915A9" w:rsidRDefault="00C269F3" w:rsidP="003F4A36">
      <w:r w:rsidRPr="005915A9">
        <w:t xml:space="preserve">While verifying the functionality of </w:t>
      </w:r>
      <w:r w:rsidR="00BA3DF6" w:rsidRPr="005915A9">
        <w:t>Medical Monitoring</w:t>
      </w:r>
      <w:r w:rsidRPr="005915A9">
        <w:t xml:space="preserve">, applicable functionalities of Design Bench, User Management Tool of Wide-Angle Insights used for the support functionality of </w:t>
      </w:r>
      <w:r w:rsidR="00BA3DF6" w:rsidRPr="005915A9">
        <w:t>Medical Monitoring are</w:t>
      </w:r>
      <w:r w:rsidRPr="005915A9">
        <w:t xml:space="preserve"> also part of scope</w:t>
      </w:r>
      <w:r w:rsidR="00D039AD" w:rsidRPr="005915A9">
        <w:t>.</w:t>
      </w:r>
    </w:p>
    <w:p w14:paraId="226C198E" w14:textId="77777777" w:rsidR="00F12663" w:rsidRPr="005915A9" w:rsidRDefault="00F12663" w:rsidP="003F4A36">
      <w:pPr>
        <w:pStyle w:val="Heading2"/>
      </w:pPr>
      <w:bookmarkStart w:id="4" w:name="_Toc145263848"/>
      <w:bookmarkStart w:id="5" w:name="_Toc156290311"/>
      <w:r w:rsidRPr="005915A9">
        <w:t>Reference</w:t>
      </w:r>
      <w:bookmarkEnd w:id="4"/>
      <w:bookmarkEnd w:id="5"/>
    </w:p>
    <w:p w14:paraId="4BA01E7D" w14:textId="77777777" w:rsidR="00F40D36" w:rsidRPr="005915A9" w:rsidRDefault="00F40D36" w:rsidP="00F40D36">
      <w:pPr>
        <w:pStyle w:val="ListParagraph"/>
        <w:numPr>
          <w:ilvl w:val="0"/>
          <w:numId w:val="24"/>
        </w:numPr>
        <w:rPr>
          <w:iCs/>
        </w:rPr>
      </w:pPr>
      <w:bookmarkStart w:id="6" w:name="_Hlk149312849"/>
      <w:bookmarkStart w:id="7" w:name="_Toc145263849"/>
      <w:r w:rsidRPr="005915A9">
        <w:rPr>
          <w:iCs/>
        </w:rPr>
        <w:t>CS0101-Computerised System Validation-v.1</w:t>
      </w:r>
    </w:p>
    <w:p w14:paraId="58BE825E" w14:textId="77777777" w:rsidR="00F40D36" w:rsidRPr="005915A9" w:rsidRDefault="00F40D36" w:rsidP="00F40D36">
      <w:pPr>
        <w:pStyle w:val="ListParagraph"/>
        <w:numPr>
          <w:ilvl w:val="0"/>
          <w:numId w:val="24"/>
        </w:numPr>
        <w:rPr>
          <w:iCs/>
        </w:rPr>
      </w:pPr>
      <w:r w:rsidRPr="005915A9">
        <w:rPr>
          <w:iCs/>
        </w:rPr>
        <w:t>CS0102-Computerised System Validation Plan and Report-v.1</w:t>
      </w:r>
    </w:p>
    <w:p w14:paraId="1F9C2BA3" w14:textId="77777777" w:rsidR="00F40D36" w:rsidRPr="005915A9" w:rsidRDefault="00F40D36" w:rsidP="00F40D36">
      <w:pPr>
        <w:pStyle w:val="ListParagraph"/>
        <w:numPr>
          <w:ilvl w:val="0"/>
          <w:numId w:val="24"/>
        </w:numPr>
        <w:rPr>
          <w:iCs/>
        </w:rPr>
      </w:pPr>
      <w:r w:rsidRPr="005915A9">
        <w:rPr>
          <w:iCs/>
        </w:rPr>
        <w:t>CS0103-Developing User Requirement Specification-v.1</w:t>
      </w:r>
    </w:p>
    <w:p w14:paraId="4542DDBD" w14:textId="77777777" w:rsidR="00F40D36" w:rsidRPr="005915A9" w:rsidRDefault="00F40D36" w:rsidP="00F40D36">
      <w:pPr>
        <w:pStyle w:val="ListParagraph"/>
        <w:numPr>
          <w:ilvl w:val="0"/>
          <w:numId w:val="24"/>
        </w:numPr>
        <w:rPr>
          <w:iCs/>
        </w:rPr>
      </w:pPr>
      <w:r w:rsidRPr="005915A9">
        <w:rPr>
          <w:iCs/>
        </w:rPr>
        <w:t>EMA Guideline on computerised systems and electronic data in clinical trials 09 Mar 2023</w:t>
      </w:r>
    </w:p>
    <w:p w14:paraId="3141671D" w14:textId="77777777" w:rsidR="00F40D36" w:rsidRPr="005915A9" w:rsidRDefault="00F40D36" w:rsidP="00F40D36">
      <w:pPr>
        <w:pStyle w:val="ListParagraph"/>
        <w:numPr>
          <w:ilvl w:val="0"/>
          <w:numId w:val="24"/>
        </w:numPr>
        <w:rPr>
          <w:iCs/>
        </w:rPr>
      </w:pPr>
      <w:r w:rsidRPr="005915A9">
        <w:rPr>
          <w:iCs/>
        </w:rPr>
        <w:t>21 CFR Part 11</w:t>
      </w:r>
    </w:p>
    <w:p w14:paraId="7FF510D9" w14:textId="77777777" w:rsidR="00F12663" w:rsidRPr="005915A9" w:rsidRDefault="00F12663" w:rsidP="003F4A36">
      <w:pPr>
        <w:pStyle w:val="Heading2"/>
      </w:pPr>
      <w:bookmarkStart w:id="8" w:name="_Toc156290312"/>
      <w:bookmarkEnd w:id="6"/>
      <w:r w:rsidRPr="005915A9">
        <w:t>UR</w:t>
      </w:r>
      <w:r w:rsidR="005C1F32" w:rsidRPr="005915A9">
        <w:t>S</w:t>
      </w:r>
      <w:r w:rsidRPr="005915A9">
        <w:t xml:space="preserve"> Team Members</w:t>
      </w:r>
      <w:bookmarkEnd w:id="7"/>
      <w:bookmarkEnd w:id="8"/>
    </w:p>
    <w:p w14:paraId="4BC988EC" w14:textId="08CDDFAF" w:rsidR="0094207D" w:rsidRPr="005915A9" w:rsidRDefault="0054429F" w:rsidP="003F4A36">
      <w:pPr>
        <w:rPr>
          <w:b/>
          <w:i/>
        </w:rPr>
      </w:pPr>
      <w:r w:rsidRPr="005915A9">
        <w:rPr>
          <w:b/>
          <w:i/>
        </w:rPr>
        <w:fldChar w:fldCharType="begin">
          <w:ffData>
            <w:name w:val="Check1"/>
            <w:enabled/>
            <w:calcOnExit w:val="0"/>
            <w:checkBox>
              <w:sizeAuto/>
              <w:default w:val="1"/>
            </w:checkBox>
          </w:ffData>
        </w:fldChar>
      </w:r>
      <w:bookmarkStart w:id="9" w:name="Check1"/>
      <w:r w:rsidRPr="005915A9">
        <w:rPr>
          <w:b/>
          <w:i/>
        </w:rPr>
        <w:instrText xml:space="preserve"> FORMCHECKBOX </w:instrText>
      </w:r>
      <w:r w:rsidR="00F72126">
        <w:rPr>
          <w:b/>
          <w:i/>
        </w:rPr>
      </w:r>
      <w:r w:rsidR="00F72126">
        <w:rPr>
          <w:b/>
          <w:i/>
        </w:rPr>
        <w:fldChar w:fldCharType="separate"/>
      </w:r>
      <w:r w:rsidRPr="005915A9">
        <w:rPr>
          <w:b/>
          <w:i/>
        </w:rPr>
        <w:fldChar w:fldCharType="end"/>
      </w:r>
      <w:bookmarkEnd w:id="9"/>
      <w:r w:rsidR="0094207D" w:rsidRPr="005915A9">
        <w:rPr>
          <w:b/>
          <w:i/>
        </w:rPr>
        <w:t xml:space="preserve"> Same as signatories of the document</w:t>
      </w:r>
    </w:p>
    <w:p w14:paraId="11A5DF66" w14:textId="77777777" w:rsidR="00F12663" w:rsidRPr="005915A9" w:rsidRDefault="00F12663" w:rsidP="003F4A36">
      <w:pPr>
        <w:pStyle w:val="Heading2"/>
      </w:pPr>
      <w:bookmarkStart w:id="10" w:name="_Toc145263850"/>
      <w:bookmarkStart w:id="11" w:name="_Toc156290313"/>
      <w:r w:rsidRPr="005915A9">
        <w:t>Computer System Introduction and Overview</w:t>
      </w:r>
      <w:bookmarkEnd w:id="10"/>
      <w:bookmarkEnd w:id="11"/>
    </w:p>
    <w:p w14:paraId="23781569" w14:textId="017D6837" w:rsidR="00F12663" w:rsidRPr="005915A9" w:rsidRDefault="003F4A36" w:rsidP="003F4A36">
      <w:pPr>
        <w:pStyle w:val="Heading3"/>
      </w:pPr>
      <w:bookmarkStart w:id="12" w:name="_Toc145263851"/>
      <w:bookmarkStart w:id="13" w:name="_Toc156290314"/>
      <w:r w:rsidRPr="005915A9">
        <w:t>Overview of the System</w:t>
      </w:r>
      <w:bookmarkEnd w:id="12"/>
      <w:bookmarkEnd w:id="13"/>
    </w:p>
    <w:p w14:paraId="39B2C876" w14:textId="23B221D8" w:rsidR="007776E4" w:rsidRPr="005915A9" w:rsidRDefault="007776E4" w:rsidP="007776E4">
      <w:r w:rsidRPr="005915A9">
        <w:t>Usually, clinical trial data that must undergo medical review such as Adverse Event (AE)</w:t>
      </w:r>
      <w:r w:rsidR="003E600C" w:rsidRPr="005915A9">
        <w:t>,</w:t>
      </w:r>
      <w:r w:rsidRPr="005915A9">
        <w:t xml:space="preserve"> Medical History (MH), Adverse Event of Special Interest (AESI) </w:t>
      </w:r>
      <w:r w:rsidR="00E31703" w:rsidRPr="005915A9">
        <w:t xml:space="preserve">etc. </w:t>
      </w:r>
      <w:r w:rsidRPr="005915A9">
        <w:t xml:space="preserve">are scattered across several modules in the </w:t>
      </w:r>
      <w:r w:rsidR="003E600C" w:rsidRPr="005915A9">
        <w:t>electronic Case Report Form (eCRF)</w:t>
      </w:r>
      <w:r w:rsidRPr="005915A9">
        <w:t xml:space="preserve">. For complete review of such data e.g., </w:t>
      </w:r>
      <w:r w:rsidR="003E600C" w:rsidRPr="005915A9">
        <w:t>AE</w:t>
      </w:r>
      <w:r w:rsidRPr="005915A9">
        <w:t xml:space="preserve"> data, the medical reviewer must navigate from one eCRF module to another to look for related information (which is quite cumbersome and time consuming e.g. while reviewing AE data the reviewer may have to refer to MH, </w:t>
      </w:r>
      <w:r w:rsidR="003E600C" w:rsidRPr="005915A9">
        <w:t>v</w:t>
      </w:r>
      <w:r w:rsidRPr="005915A9">
        <w:t xml:space="preserve">ital </w:t>
      </w:r>
      <w:r w:rsidR="003E600C" w:rsidRPr="005915A9">
        <w:t>signs</w:t>
      </w:r>
      <w:r w:rsidRPr="005915A9">
        <w:t>, physical examination, concomitant medications etc. An alternate way to review the study data is to go through listing outputs (usually in the form of excel listings) of the study data which has its own set of challenges (requires navigation across different types of listings, listings stretching over several columns and rows, review tends to be periodic and not real time) making the review process lengthy and time consuming. The WAI</w:t>
      </w:r>
      <w:r w:rsidR="003E600C" w:rsidRPr="005915A9">
        <w:t xml:space="preserve"> </w:t>
      </w:r>
      <w:r w:rsidR="003E600C" w:rsidRPr="005915A9">
        <w:rPr>
          <w:rFonts w:cs="Arial"/>
          <w:noProof/>
        </w:rPr>
        <w:t>– M</w:t>
      </w:r>
      <w:r w:rsidRPr="005915A9">
        <w:t xml:space="preserve">edical </w:t>
      </w:r>
      <w:r w:rsidR="003E600C" w:rsidRPr="005915A9">
        <w:t>M</w:t>
      </w:r>
      <w:r w:rsidRPr="005915A9">
        <w:t xml:space="preserve">onitoring </w:t>
      </w:r>
      <w:r w:rsidR="003E600C" w:rsidRPr="005915A9">
        <w:t>system</w:t>
      </w:r>
      <w:r w:rsidRPr="005915A9">
        <w:t xml:space="preserve"> is built to overcome some of these challenges and helps in a smooth and complete data review process in the following manner:</w:t>
      </w:r>
    </w:p>
    <w:p w14:paraId="1AC13594" w14:textId="64C764DC" w:rsidR="007776E4" w:rsidRPr="005915A9" w:rsidRDefault="007776E4" w:rsidP="003E600C">
      <w:pPr>
        <w:pStyle w:val="ListParagraph"/>
        <w:numPr>
          <w:ilvl w:val="0"/>
          <w:numId w:val="25"/>
        </w:numPr>
      </w:pPr>
      <w:r w:rsidRPr="005915A9">
        <w:t>The desired data entered in different modules of the eCRF is fetched and organized in the Medical Monitoring system in a manner that enables a comprehensive event adjudication/review by bringing all related information required for adjudication of an event on a single screen (or available as pop-up windows).</w:t>
      </w:r>
    </w:p>
    <w:p w14:paraId="42727FBB" w14:textId="1DDA34D6" w:rsidR="00BA3DF6" w:rsidRPr="005915A9" w:rsidRDefault="007776E4" w:rsidP="003E600C">
      <w:pPr>
        <w:pStyle w:val="ListParagraph"/>
        <w:numPr>
          <w:ilvl w:val="0"/>
          <w:numId w:val="25"/>
        </w:numPr>
      </w:pPr>
      <w:r w:rsidRPr="005915A9">
        <w:lastRenderedPageBreak/>
        <w:t xml:space="preserve">The data entered in the eCRF modules in the WAI system is available for review in the </w:t>
      </w:r>
      <w:r w:rsidR="003E600C" w:rsidRPr="005915A9">
        <w:t>M</w:t>
      </w:r>
      <w:r w:rsidRPr="005915A9">
        <w:t xml:space="preserve">edical </w:t>
      </w:r>
      <w:r w:rsidR="003E600C" w:rsidRPr="005915A9">
        <w:t>M</w:t>
      </w:r>
      <w:r w:rsidRPr="005915A9">
        <w:t xml:space="preserve">onitoring </w:t>
      </w:r>
      <w:r w:rsidR="003E600C" w:rsidRPr="005915A9">
        <w:t xml:space="preserve">system </w:t>
      </w:r>
      <w:r w:rsidRPr="005915A9">
        <w:t>on a real-time basis thus enabling identification of trends and issues in a timely manner.</w:t>
      </w:r>
    </w:p>
    <w:p w14:paraId="6D53B3CC" w14:textId="595E15E2" w:rsidR="00D01103" w:rsidRPr="005915A9" w:rsidRDefault="00D01103" w:rsidP="003F4A36">
      <w:pPr>
        <w:pStyle w:val="Heading3"/>
      </w:pPr>
      <w:bookmarkStart w:id="14" w:name="_Toc145263852"/>
      <w:bookmarkStart w:id="15" w:name="_Toc156290315"/>
      <w:bookmarkStart w:id="16" w:name="_Toc439994675"/>
      <w:bookmarkStart w:id="17" w:name="_Toc26969063"/>
      <w:r w:rsidRPr="005915A9">
        <w:t>Intended Use of the System</w:t>
      </w:r>
      <w:bookmarkEnd w:id="14"/>
      <w:bookmarkEnd w:id="15"/>
    </w:p>
    <w:tbl>
      <w:tblPr>
        <w:tblStyle w:val="TableGrid"/>
        <w:tblW w:w="0" w:type="auto"/>
        <w:tblInd w:w="108" w:type="dxa"/>
        <w:tblLook w:val="04A0" w:firstRow="1" w:lastRow="0" w:firstColumn="1" w:lastColumn="0" w:noHBand="0" w:noVBand="1"/>
      </w:tblPr>
      <w:tblGrid>
        <w:gridCol w:w="9055"/>
      </w:tblGrid>
      <w:tr w:rsidR="008B6E1B" w:rsidRPr="005915A9" w14:paraId="0F2458C6" w14:textId="77777777" w:rsidTr="00EC51A4">
        <w:tc>
          <w:tcPr>
            <w:tcW w:w="9281" w:type="dxa"/>
          </w:tcPr>
          <w:p w14:paraId="6731649A" w14:textId="244CD58B" w:rsidR="00B023F8" w:rsidRPr="005915A9" w:rsidRDefault="00B023F8" w:rsidP="00B023F8">
            <w:pPr>
              <w:rPr>
                <w:b/>
                <w:iCs/>
              </w:rPr>
            </w:pPr>
            <w:bookmarkStart w:id="18" w:name="_Hlk147763082"/>
            <w:r w:rsidRPr="005915A9">
              <w:rPr>
                <w:b/>
                <w:iCs/>
              </w:rPr>
              <w:t>Integrated System</w:t>
            </w:r>
          </w:p>
          <w:bookmarkEnd w:id="18"/>
          <w:p w14:paraId="223EAECA" w14:textId="0E8365DA" w:rsidR="007776E4" w:rsidRPr="005915A9" w:rsidRDefault="007776E4" w:rsidP="007776E4">
            <w:pPr>
              <w:pStyle w:val="ListParagraph"/>
              <w:numPr>
                <w:ilvl w:val="0"/>
                <w:numId w:val="21"/>
              </w:numPr>
              <w:ind w:left="547"/>
              <w:rPr>
                <w:rFonts w:cs="Arial"/>
                <w:szCs w:val="20"/>
              </w:rPr>
            </w:pPr>
            <w:r w:rsidRPr="005915A9">
              <w:rPr>
                <w:rFonts w:cs="Arial"/>
                <w:szCs w:val="20"/>
              </w:rPr>
              <w:t xml:space="preserve">There should exist an interface with the </w:t>
            </w:r>
            <w:r w:rsidRPr="005915A9">
              <w:rPr>
                <w:rFonts w:cs="Arial"/>
                <w:noProof/>
              </w:rPr>
              <w:t>Electronic Data Capture (EDC)/eSource</w:t>
            </w:r>
            <w:r w:rsidR="003E600C" w:rsidRPr="005915A9">
              <w:rPr>
                <w:rFonts w:cs="Arial"/>
                <w:noProof/>
              </w:rPr>
              <w:t xml:space="preserve"> DDC</w:t>
            </w:r>
            <w:r w:rsidRPr="005915A9">
              <w:rPr>
                <w:rFonts w:cs="Arial"/>
                <w:noProof/>
              </w:rPr>
              <w:t xml:space="preserve"> systems</w:t>
            </w:r>
            <w:r w:rsidRPr="005915A9">
              <w:rPr>
                <w:rFonts w:cs="Arial"/>
                <w:szCs w:val="20"/>
              </w:rPr>
              <w:t xml:space="preserve"> from where the required records can be made available for review in the medical monitoring portal. Thus, the WAI </w:t>
            </w:r>
            <w:r w:rsidR="003E600C" w:rsidRPr="005915A9">
              <w:rPr>
                <w:rFonts w:cs="Arial"/>
                <w:szCs w:val="20"/>
              </w:rPr>
              <w:t xml:space="preserve">Medical Monitoring </w:t>
            </w:r>
            <w:r w:rsidRPr="005915A9">
              <w:rPr>
                <w:rFonts w:cs="Arial"/>
                <w:szCs w:val="20"/>
              </w:rPr>
              <w:t xml:space="preserve">system only works as an </w:t>
            </w:r>
            <w:r w:rsidR="003E600C" w:rsidRPr="005915A9">
              <w:rPr>
                <w:rFonts w:cs="Arial"/>
                <w:szCs w:val="20"/>
              </w:rPr>
              <w:t>integrated</w:t>
            </w:r>
            <w:r w:rsidRPr="005915A9">
              <w:rPr>
                <w:rFonts w:cs="Arial"/>
                <w:szCs w:val="20"/>
              </w:rPr>
              <w:t xml:space="preserve"> model and is not a standalone system</w:t>
            </w:r>
            <w:r w:rsidR="00846405">
              <w:rPr>
                <w:rFonts w:cs="Arial"/>
                <w:szCs w:val="20"/>
              </w:rPr>
              <w:t>.</w:t>
            </w:r>
          </w:p>
          <w:p w14:paraId="59C44FC0" w14:textId="220C020D" w:rsidR="007776E4" w:rsidRPr="005915A9" w:rsidRDefault="007776E4" w:rsidP="007776E4">
            <w:pPr>
              <w:pStyle w:val="ListParagraph"/>
              <w:numPr>
                <w:ilvl w:val="0"/>
                <w:numId w:val="21"/>
              </w:numPr>
              <w:ind w:left="547"/>
              <w:rPr>
                <w:rFonts w:cs="Arial"/>
                <w:szCs w:val="20"/>
              </w:rPr>
            </w:pPr>
            <w:r w:rsidRPr="005915A9">
              <w:rPr>
                <w:rFonts w:cs="Arial"/>
                <w:szCs w:val="20"/>
              </w:rPr>
              <w:t xml:space="preserve">The data that flows into the medical monitoring portal from the EDC/eSource </w:t>
            </w:r>
            <w:r w:rsidR="003E600C" w:rsidRPr="005915A9">
              <w:rPr>
                <w:rFonts w:cs="Arial"/>
                <w:szCs w:val="20"/>
              </w:rPr>
              <w:t xml:space="preserve">DDC </w:t>
            </w:r>
            <w:r w:rsidRPr="005915A9">
              <w:rPr>
                <w:rFonts w:cs="Arial"/>
                <w:szCs w:val="20"/>
              </w:rPr>
              <w:t xml:space="preserve">in a real time manner. The data flowing into the </w:t>
            </w:r>
            <w:r w:rsidR="003E600C" w:rsidRPr="005915A9">
              <w:rPr>
                <w:rFonts w:cs="Arial"/>
                <w:szCs w:val="20"/>
              </w:rPr>
              <w:t xml:space="preserve">Medical Monitoring </w:t>
            </w:r>
            <w:r w:rsidRPr="005915A9">
              <w:rPr>
                <w:rFonts w:cs="Arial"/>
                <w:szCs w:val="20"/>
              </w:rPr>
              <w:t xml:space="preserve">system is read-only data and no alternation of the data is possible in the medical monitoring system (only queries and comments made on a record in </w:t>
            </w:r>
            <w:r w:rsidR="003E600C" w:rsidRPr="005915A9">
              <w:rPr>
                <w:rFonts w:cs="Arial"/>
                <w:szCs w:val="20"/>
              </w:rPr>
              <w:t xml:space="preserve">Medical Monitoring </w:t>
            </w:r>
            <w:r w:rsidRPr="005915A9">
              <w:rPr>
                <w:rFonts w:cs="Arial"/>
                <w:szCs w:val="20"/>
              </w:rPr>
              <w:t xml:space="preserve">system may be made available in the </w:t>
            </w:r>
            <w:r w:rsidRPr="005915A9">
              <w:rPr>
                <w:rFonts w:cs="Arial"/>
                <w:noProof/>
              </w:rPr>
              <w:t>EDC/eSource</w:t>
            </w:r>
            <w:r w:rsidR="003E600C" w:rsidRPr="005915A9">
              <w:rPr>
                <w:rFonts w:cs="Arial"/>
                <w:noProof/>
              </w:rPr>
              <w:t xml:space="preserve"> DDC</w:t>
            </w:r>
            <w:r w:rsidRPr="005915A9">
              <w:rPr>
                <w:rFonts w:cs="Arial"/>
                <w:noProof/>
              </w:rPr>
              <w:t xml:space="preserve"> systems)</w:t>
            </w:r>
          </w:p>
          <w:p w14:paraId="5B3466D1" w14:textId="72DE459D" w:rsidR="007776E4" w:rsidRPr="005915A9" w:rsidRDefault="007776E4" w:rsidP="007776E4">
            <w:pPr>
              <w:pStyle w:val="ListParagraph"/>
              <w:numPr>
                <w:ilvl w:val="0"/>
                <w:numId w:val="21"/>
              </w:numPr>
              <w:ind w:left="547"/>
              <w:rPr>
                <w:rFonts w:cs="Arial"/>
                <w:szCs w:val="20"/>
              </w:rPr>
            </w:pPr>
            <w:r w:rsidRPr="005915A9">
              <w:rPr>
                <w:rFonts w:cs="Arial"/>
                <w:szCs w:val="20"/>
              </w:rPr>
              <w:t xml:space="preserve"> The queries raised by the by data managers in the </w:t>
            </w:r>
            <w:r w:rsidRPr="005915A9">
              <w:rPr>
                <w:rFonts w:cs="Arial"/>
                <w:noProof/>
              </w:rPr>
              <w:t xml:space="preserve">EDC)/eSource </w:t>
            </w:r>
            <w:r w:rsidR="003E600C" w:rsidRPr="005915A9">
              <w:rPr>
                <w:rFonts w:cs="Arial"/>
                <w:noProof/>
              </w:rPr>
              <w:t xml:space="preserve">DDC </w:t>
            </w:r>
            <w:r w:rsidRPr="005915A9">
              <w:rPr>
                <w:rFonts w:cs="Arial"/>
                <w:noProof/>
              </w:rPr>
              <w:t>systems</w:t>
            </w:r>
            <w:r w:rsidRPr="005915A9">
              <w:rPr>
                <w:rFonts w:cs="Arial"/>
                <w:szCs w:val="20"/>
              </w:rPr>
              <w:t xml:space="preserve"> or the system generated queries in the </w:t>
            </w:r>
            <w:r w:rsidRPr="005915A9">
              <w:rPr>
                <w:rFonts w:cs="Arial"/>
                <w:noProof/>
              </w:rPr>
              <w:t xml:space="preserve">EDC/eSource </w:t>
            </w:r>
            <w:r w:rsidR="003E600C" w:rsidRPr="005915A9">
              <w:rPr>
                <w:rFonts w:cs="Arial"/>
                <w:noProof/>
              </w:rPr>
              <w:t xml:space="preserve">DDC </w:t>
            </w:r>
            <w:r w:rsidRPr="005915A9">
              <w:rPr>
                <w:rFonts w:cs="Arial"/>
                <w:noProof/>
              </w:rPr>
              <w:t>systems</w:t>
            </w:r>
            <w:r w:rsidRPr="005915A9">
              <w:rPr>
                <w:rFonts w:cs="Arial"/>
                <w:szCs w:val="20"/>
              </w:rPr>
              <w:t xml:space="preserve"> is visible to the medical reviewer. </w:t>
            </w:r>
          </w:p>
          <w:p w14:paraId="0459599D" w14:textId="77777777" w:rsidR="007776E4" w:rsidRPr="005915A9" w:rsidRDefault="007776E4" w:rsidP="007776E4">
            <w:pPr>
              <w:pStyle w:val="ListParagraph"/>
              <w:numPr>
                <w:ilvl w:val="0"/>
                <w:numId w:val="21"/>
              </w:numPr>
              <w:ind w:left="547"/>
              <w:rPr>
                <w:rFonts w:cs="Arial"/>
                <w:szCs w:val="20"/>
              </w:rPr>
            </w:pPr>
            <w:r w:rsidRPr="005915A9">
              <w:rPr>
                <w:rFonts w:cs="Arial"/>
                <w:szCs w:val="20"/>
              </w:rPr>
              <w:t>The system has the provision to organize the associated data required for review of an event in a single screen or available in pop-up windows (e.g., to review adverse event data, the concerned MH data, vital and physical examination data can be organized on the same screen or in a pop-up window)</w:t>
            </w:r>
          </w:p>
          <w:p w14:paraId="72CF8EE9" w14:textId="77777777" w:rsidR="007776E4" w:rsidRPr="005915A9" w:rsidRDefault="007776E4" w:rsidP="007776E4">
            <w:pPr>
              <w:pStyle w:val="ListParagraph"/>
              <w:numPr>
                <w:ilvl w:val="0"/>
                <w:numId w:val="21"/>
              </w:numPr>
              <w:ind w:left="547"/>
              <w:rPr>
                <w:rFonts w:cs="Arial"/>
                <w:szCs w:val="20"/>
              </w:rPr>
            </w:pPr>
            <w:r w:rsidRPr="005915A9">
              <w:rPr>
                <w:rFonts w:cs="Arial"/>
                <w:szCs w:val="20"/>
              </w:rPr>
              <w:t>The reviewers can segregate reviewed and unreviewed records.</w:t>
            </w:r>
          </w:p>
          <w:p w14:paraId="1FAA674C" w14:textId="5E9B2423" w:rsidR="007776E4" w:rsidRPr="005915A9" w:rsidRDefault="007776E4" w:rsidP="007776E4">
            <w:pPr>
              <w:pStyle w:val="ListParagraph"/>
              <w:numPr>
                <w:ilvl w:val="0"/>
                <w:numId w:val="21"/>
              </w:numPr>
              <w:ind w:left="547"/>
              <w:rPr>
                <w:rFonts w:cs="Arial"/>
                <w:szCs w:val="20"/>
              </w:rPr>
            </w:pPr>
            <w:r w:rsidRPr="005915A9">
              <w:rPr>
                <w:rFonts w:cs="Arial"/>
                <w:szCs w:val="20"/>
              </w:rPr>
              <w:t xml:space="preserve">The reviewers can view the system based/EDC based queries and can add additional medical queries as desired which can be made available in the EDC system for </w:t>
            </w:r>
            <w:r w:rsidR="003E600C" w:rsidRPr="005915A9">
              <w:rPr>
                <w:rFonts w:cs="Arial"/>
                <w:szCs w:val="20"/>
              </w:rPr>
              <w:t>d</w:t>
            </w:r>
            <w:r w:rsidRPr="005915A9">
              <w:rPr>
                <w:rFonts w:cs="Arial"/>
                <w:szCs w:val="20"/>
              </w:rPr>
              <w:t xml:space="preserve">ata </w:t>
            </w:r>
            <w:r w:rsidR="003E600C" w:rsidRPr="005915A9">
              <w:rPr>
                <w:rFonts w:cs="Arial"/>
                <w:szCs w:val="20"/>
              </w:rPr>
              <w:t>m</w:t>
            </w:r>
            <w:r w:rsidRPr="005915A9">
              <w:rPr>
                <w:rFonts w:cs="Arial"/>
                <w:szCs w:val="20"/>
              </w:rPr>
              <w:t>an</w:t>
            </w:r>
            <w:r w:rsidR="003E600C" w:rsidRPr="005915A9">
              <w:rPr>
                <w:rFonts w:cs="Arial"/>
                <w:szCs w:val="20"/>
              </w:rPr>
              <w:t>a</w:t>
            </w:r>
            <w:r w:rsidRPr="005915A9">
              <w:rPr>
                <w:rFonts w:cs="Arial"/>
                <w:szCs w:val="20"/>
              </w:rPr>
              <w:t xml:space="preserve">ger to take further </w:t>
            </w:r>
            <w:proofErr w:type="gramStart"/>
            <w:r w:rsidRPr="005915A9">
              <w:rPr>
                <w:rFonts w:cs="Arial"/>
                <w:szCs w:val="20"/>
              </w:rPr>
              <w:t>actions</w:t>
            </w:r>
            <w:proofErr w:type="gramEnd"/>
            <w:r w:rsidRPr="005915A9">
              <w:rPr>
                <w:rFonts w:cs="Arial"/>
                <w:szCs w:val="20"/>
              </w:rPr>
              <w:t>.</w:t>
            </w:r>
          </w:p>
          <w:p w14:paraId="6749A2C0" w14:textId="77777777" w:rsidR="007776E4" w:rsidRPr="005915A9" w:rsidRDefault="007776E4" w:rsidP="007776E4">
            <w:pPr>
              <w:pStyle w:val="ListParagraph"/>
              <w:numPr>
                <w:ilvl w:val="0"/>
                <w:numId w:val="21"/>
              </w:numPr>
              <w:ind w:left="547"/>
              <w:rPr>
                <w:rFonts w:cs="Arial"/>
                <w:szCs w:val="20"/>
              </w:rPr>
            </w:pPr>
            <w:r w:rsidRPr="005915A9">
              <w:rPr>
                <w:rFonts w:cs="Arial"/>
                <w:szCs w:val="20"/>
              </w:rPr>
              <w:t>The reviewers can view the query responses provided by the site and take appropriate action.</w:t>
            </w:r>
          </w:p>
          <w:p w14:paraId="0EF59F48" w14:textId="41B77FAB" w:rsidR="007776E4" w:rsidRPr="005915A9" w:rsidRDefault="007776E4" w:rsidP="007776E4">
            <w:pPr>
              <w:pStyle w:val="ListParagraph"/>
              <w:numPr>
                <w:ilvl w:val="0"/>
                <w:numId w:val="21"/>
              </w:numPr>
              <w:ind w:left="547"/>
              <w:rPr>
                <w:rFonts w:cs="Arial"/>
                <w:szCs w:val="20"/>
              </w:rPr>
            </w:pPr>
            <w:r w:rsidRPr="005915A9">
              <w:rPr>
                <w:rFonts w:cs="Arial"/>
                <w:szCs w:val="20"/>
              </w:rPr>
              <w:t xml:space="preserve">Complete patient summaries can be reviewed in the </w:t>
            </w:r>
            <w:r w:rsidR="003E600C" w:rsidRPr="005915A9">
              <w:rPr>
                <w:rFonts w:cs="Arial"/>
                <w:szCs w:val="20"/>
              </w:rPr>
              <w:t xml:space="preserve">Medical Monitoring </w:t>
            </w:r>
            <w:r w:rsidRPr="005915A9">
              <w:rPr>
                <w:rFonts w:cs="Arial"/>
                <w:szCs w:val="20"/>
              </w:rPr>
              <w:t>system on a single screen. The Patient profile can be designed to view limited patient data or complete patient data as desired.</w:t>
            </w:r>
          </w:p>
          <w:p w14:paraId="7FEC4679" w14:textId="77777777" w:rsidR="007776E4" w:rsidRPr="005915A9" w:rsidRDefault="007776E4" w:rsidP="007776E4">
            <w:pPr>
              <w:pStyle w:val="ListParagraph"/>
              <w:numPr>
                <w:ilvl w:val="0"/>
                <w:numId w:val="21"/>
              </w:numPr>
              <w:ind w:left="547"/>
              <w:rPr>
                <w:rFonts w:cs="Arial"/>
                <w:szCs w:val="20"/>
              </w:rPr>
            </w:pPr>
            <w:r w:rsidRPr="005915A9">
              <w:rPr>
                <w:rFonts w:cs="Arial"/>
                <w:szCs w:val="20"/>
              </w:rPr>
              <w:t>The system provides real time metrics of various data such as Total AE, reviewed AE, total SAE etc.</w:t>
            </w:r>
          </w:p>
          <w:p w14:paraId="26588E70" w14:textId="77777777" w:rsidR="007776E4" w:rsidRPr="005915A9" w:rsidRDefault="007776E4" w:rsidP="007776E4">
            <w:pPr>
              <w:pStyle w:val="ListParagraph"/>
              <w:numPr>
                <w:ilvl w:val="0"/>
                <w:numId w:val="21"/>
              </w:numPr>
              <w:ind w:left="547"/>
              <w:rPr>
                <w:rFonts w:cs="Arial"/>
                <w:szCs w:val="20"/>
              </w:rPr>
            </w:pPr>
            <w:r w:rsidRPr="005915A9">
              <w:rPr>
                <w:rFonts w:cs="Arial"/>
                <w:szCs w:val="20"/>
              </w:rPr>
              <w:t>The system provides review status such as total reviewed records, unreviewed records, total records with queries, status of queries etc.</w:t>
            </w:r>
          </w:p>
          <w:p w14:paraId="2E97C319" w14:textId="3A896BFF" w:rsidR="001E7FE7" w:rsidRPr="005915A9" w:rsidRDefault="007776E4" w:rsidP="003E600C">
            <w:pPr>
              <w:pStyle w:val="ListParagraph"/>
              <w:numPr>
                <w:ilvl w:val="0"/>
                <w:numId w:val="21"/>
              </w:numPr>
              <w:ind w:left="547"/>
              <w:rPr>
                <w:bCs/>
                <w:iCs/>
              </w:rPr>
            </w:pPr>
            <w:r w:rsidRPr="005915A9">
              <w:rPr>
                <w:rFonts w:cs="Arial"/>
                <w:szCs w:val="20"/>
              </w:rPr>
              <w:t>The reviewer can view and download listings, listings with queries and query reports.</w:t>
            </w:r>
          </w:p>
        </w:tc>
      </w:tr>
    </w:tbl>
    <w:p w14:paraId="5D7C5EBA" w14:textId="4EFA2469" w:rsidR="00F12663" w:rsidRPr="005915A9" w:rsidRDefault="00F12663" w:rsidP="003F4A36">
      <w:pPr>
        <w:pStyle w:val="Heading3"/>
      </w:pPr>
      <w:bookmarkStart w:id="19" w:name="_Toc145263853"/>
      <w:bookmarkStart w:id="20" w:name="_Toc156290316"/>
      <w:r w:rsidRPr="005915A9">
        <w:t>Business Process</w:t>
      </w:r>
      <w:bookmarkEnd w:id="19"/>
      <w:bookmarkEnd w:id="20"/>
    </w:p>
    <w:p w14:paraId="4CBFE5BB" w14:textId="77777777" w:rsidR="007776E4" w:rsidRPr="005915A9" w:rsidRDefault="007776E4" w:rsidP="007776E4">
      <w:pPr>
        <w:pStyle w:val="ListParagraph"/>
        <w:numPr>
          <w:ilvl w:val="0"/>
          <w:numId w:val="21"/>
        </w:numPr>
        <w:ind w:left="547"/>
        <w:rPr>
          <w:rFonts w:cs="Arial"/>
          <w:szCs w:val="20"/>
        </w:rPr>
      </w:pPr>
      <w:r w:rsidRPr="005915A9">
        <w:rPr>
          <w:rFonts w:cs="Arial"/>
          <w:szCs w:val="20"/>
        </w:rPr>
        <w:t>The overall business objective of the WAI medical monitoring system is to ensure a complete and meaningful review of the accumulating study data from a medical perspective to ensure appropriateness and correctness of the data that is entered.</w:t>
      </w:r>
    </w:p>
    <w:p w14:paraId="78DD1138" w14:textId="77777777" w:rsidR="007776E4" w:rsidRPr="005915A9" w:rsidRDefault="007776E4" w:rsidP="007776E4">
      <w:pPr>
        <w:pStyle w:val="ListParagraph"/>
        <w:numPr>
          <w:ilvl w:val="0"/>
          <w:numId w:val="21"/>
        </w:numPr>
        <w:ind w:left="547"/>
        <w:rPr>
          <w:rFonts w:cs="Arial"/>
          <w:szCs w:val="20"/>
        </w:rPr>
      </w:pPr>
      <w:r w:rsidRPr="005915A9">
        <w:rPr>
          <w:rFonts w:cs="Arial"/>
          <w:szCs w:val="20"/>
        </w:rPr>
        <w:lastRenderedPageBreak/>
        <w:t>Review the data in  order to identify trends and safety concerns in a timely manner.</w:t>
      </w:r>
    </w:p>
    <w:p w14:paraId="61914C79" w14:textId="5C769906" w:rsidR="00F12663" w:rsidRPr="005915A9" w:rsidRDefault="00F12663" w:rsidP="003F4A36">
      <w:pPr>
        <w:pStyle w:val="Heading3"/>
      </w:pPr>
      <w:bookmarkStart w:id="21" w:name="_Toc145263854"/>
      <w:bookmarkStart w:id="22" w:name="_Toc156290317"/>
      <w:r w:rsidRPr="005915A9">
        <w:t xml:space="preserve">System </w:t>
      </w:r>
      <w:bookmarkEnd w:id="16"/>
      <w:r w:rsidRPr="005915A9">
        <w:t>Features</w:t>
      </w:r>
      <w:bookmarkEnd w:id="17"/>
      <w:bookmarkEnd w:id="21"/>
      <w:bookmarkEnd w:id="22"/>
    </w:p>
    <w:p w14:paraId="401A029F" w14:textId="567FB450" w:rsidR="007776E4" w:rsidRPr="005915A9" w:rsidRDefault="007776E4" w:rsidP="007776E4">
      <w:pPr>
        <w:rPr>
          <w:rFonts w:cs="Arial"/>
          <w:szCs w:val="20"/>
        </w:rPr>
      </w:pPr>
      <w:bookmarkStart w:id="23" w:name="_Toc145263855"/>
      <w:r w:rsidRPr="005915A9">
        <w:rPr>
          <w:rFonts w:cs="Arial"/>
          <w:szCs w:val="20"/>
        </w:rPr>
        <w:t xml:space="preserve">The </w:t>
      </w:r>
      <w:r w:rsidR="003E600C" w:rsidRPr="005915A9">
        <w:rPr>
          <w:rFonts w:cs="Arial"/>
          <w:szCs w:val="20"/>
        </w:rPr>
        <w:t xml:space="preserve">Medical Monitoring </w:t>
      </w:r>
      <w:r w:rsidRPr="005915A9">
        <w:rPr>
          <w:rFonts w:cs="Arial"/>
          <w:szCs w:val="20"/>
        </w:rPr>
        <w:t xml:space="preserve">system is a Real Time Integrated Medical Review platform that helps medical monitors to review safety and efficacy data in a clinical trial in a meaningful, organized, and comprehensive manner by bringing all the related information required for medical adjudication of a possible signal at one single place. </w:t>
      </w:r>
    </w:p>
    <w:p w14:paraId="63AB3952" w14:textId="66194B3B" w:rsidR="007776E4" w:rsidRPr="005915A9" w:rsidRDefault="003E600C" w:rsidP="003E600C">
      <w:pPr>
        <w:pStyle w:val="Caption"/>
        <w:rPr>
          <w:rFonts w:cs="Arial"/>
          <w:b/>
          <w:bCs/>
          <w:i w:val="0"/>
          <w:iCs w:val="0"/>
          <w:noProof/>
          <w:color w:val="auto"/>
          <w:sz w:val="20"/>
          <w:szCs w:val="20"/>
        </w:rPr>
      </w:pPr>
      <w:r w:rsidRPr="005915A9">
        <w:rPr>
          <w:b/>
          <w:bCs/>
          <w:i w:val="0"/>
          <w:iCs w:val="0"/>
          <w:color w:val="auto"/>
          <w:sz w:val="20"/>
          <w:szCs w:val="20"/>
        </w:rPr>
        <w:t xml:space="preserve">Figure </w:t>
      </w:r>
      <w:r w:rsidRPr="005915A9">
        <w:rPr>
          <w:b/>
          <w:bCs/>
          <w:i w:val="0"/>
          <w:iCs w:val="0"/>
          <w:color w:val="auto"/>
          <w:sz w:val="20"/>
          <w:szCs w:val="20"/>
        </w:rPr>
        <w:fldChar w:fldCharType="begin"/>
      </w:r>
      <w:r w:rsidRPr="005915A9">
        <w:rPr>
          <w:b/>
          <w:bCs/>
          <w:i w:val="0"/>
          <w:iCs w:val="0"/>
          <w:color w:val="auto"/>
          <w:sz w:val="20"/>
          <w:szCs w:val="20"/>
        </w:rPr>
        <w:instrText xml:space="preserve"> SEQ Figure \* ARABIC </w:instrText>
      </w:r>
      <w:r w:rsidRPr="005915A9">
        <w:rPr>
          <w:b/>
          <w:bCs/>
          <w:i w:val="0"/>
          <w:iCs w:val="0"/>
          <w:color w:val="auto"/>
          <w:sz w:val="20"/>
          <w:szCs w:val="20"/>
        </w:rPr>
        <w:fldChar w:fldCharType="separate"/>
      </w:r>
      <w:r w:rsidRPr="005915A9">
        <w:rPr>
          <w:b/>
          <w:bCs/>
          <w:i w:val="0"/>
          <w:iCs w:val="0"/>
          <w:noProof/>
          <w:color w:val="auto"/>
          <w:sz w:val="20"/>
          <w:szCs w:val="20"/>
        </w:rPr>
        <w:t>1</w:t>
      </w:r>
      <w:r w:rsidRPr="005915A9">
        <w:rPr>
          <w:b/>
          <w:bCs/>
          <w:i w:val="0"/>
          <w:iCs w:val="0"/>
          <w:color w:val="auto"/>
          <w:sz w:val="20"/>
          <w:szCs w:val="20"/>
        </w:rPr>
        <w:fldChar w:fldCharType="end"/>
      </w:r>
      <w:r w:rsidRPr="005915A9">
        <w:rPr>
          <w:b/>
          <w:bCs/>
          <w:i w:val="0"/>
          <w:iCs w:val="0"/>
          <w:color w:val="auto"/>
          <w:sz w:val="20"/>
          <w:szCs w:val="20"/>
        </w:rPr>
        <w:tab/>
      </w:r>
      <w:r w:rsidR="007776E4" w:rsidRPr="005915A9">
        <w:rPr>
          <w:rFonts w:cs="Arial"/>
          <w:b/>
          <w:bCs/>
          <w:i w:val="0"/>
          <w:iCs w:val="0"/>
          <w:noProof/>
          <w:color w:val="auto"/>
          <w:sz w:val="20"/>
          <w:szCs w:val="20"/>
        </w:rPr>
        <w:t>Medical Monitoring System</w:t>
      </w:r>
    </w:p>
    <w:p w14:paraId="303613F4" w14:textId="624159A4" w:rsidR="007776E4" w:rsidRPr="005915A9" w:rsidRDefault="007776E4" w:rsidP="007776E4">
      <w:pPr>
        <w:spacing w:line="240" w:lineRule="auto"/>
        <w:jc w:val="center"/>
        <w:rPr>
          <w:rFonts w:cs="Arial"/>
          <w:noProof/>
        </w:rPr>
      </w:pPr>
      <w:r w:rsidRPr="005915A9">
        <w:rPr>
          <w:noProof/>
        </w:rPr>
        <w:drawing>
          <wp:inline distT="0" distB="0" distL="0" distR="0" wp14:anchorId="0018DADA" wp14:editId="569BFD13">
            <wp:extent cx="5824855" cy="2653665"/>
            <wp:effectExtent l="19050" t="19050" r="23495" b="13335"/>
            <wp:docPr id="1344161258" name="Picture 1" descr="A diagram of a medical overvie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161258" name="Picture 1" descr="A diagram of a medical overview&#10;&#10;Description automatically generated"/>
                    <pic:cNvPicPr/>
                  </pic:nvPicPr>
                  <pic:blipFill>
                    <a:blip r:embed="rId8"/>
                    <a:stretch>
                      <a:fillRect/>
                    </a:stretch>
                  </pic:blipFill>
                  <pic:spPr>
                    <a:xfrm>
                      <a:off x="0" y="0"/>
                      <a:ext cx="5824855" cy="2653665"/>
                    </a:xfrm>
                    <a:prstGeom prst="rect">
                      <a:avLst/>
                    </a:prstGeom>
                    <a:ln>
                      <a:solidFill>
                        <a:schemeClr val="tx1"/>
                      </a:solidFill>
                    </a:ln>
                  </pic:spPr>
                </pic:pic>
              </a:graphicData>
            </a:graphic>
          </wp:inline>
        </w:drawing>
      </w:r>
    </w:p>
    <w:p w14:paraId="1D7DCBF5" w14:textId="77777777" w:rsidR="007776E4" w:rsidRPr="005915A9" w:rsidRDefault="007776E4" w:rsidP="007776E4">
      <w:pPr>
        <w:pStyle w:val="ListParagraph"/>
        <w:numPr>
          <w:ilvl w:val="0"/>
          <w:numId w:val="22"/>
        </w:numPr>
        <w:rPr>
          <w:rFonts w:cs="Arial"/>
          <w:szCs w:val="20"/>
        </w:rPr>
      </w:pPr>
      <w:r w:rsidRPr="005915A9">
        <w:rPr>
          <w:rFonts w:cs="Arial"/>
          <w:szCs w:val="20"/>
        </w:rPr>
        <w:t>Event Adjudication: Complete, comprehensive, real-time review of safety and efficacy data</w:t>
      </w:r>
    </w:p>
    <w:p w14:paraId="7E064533" w14:textId="77777777" w:rsidR="007776E4" w:rsidRPr="005915A9" w:rsidRDefault="007776E4" w:rsidP="007776E4">
      <w:pPr>
        <w:pStyle w:val="ListParagraph"/>
        <w:numPr>
          <w:ilvl w:val="0"/>
          <w:numId w:val="22"/>
        </w:numPr>
        <w:rPr>
          <w:rFonts w:cs="Arial"/>
          <w:szCs w:val="20"/>
        </w:rPr>
      </w:pPr>
      <w:r w:rsidRPr="005915A9">
        <w:rPr>
          <w:rFonts w:cs="Arial"/>
          <w:szCs w:val="20"/>
        </w:rPr>
        <w:t>Early identification of Trends</w:t>
      </w:r>
    </w:p>
    <w:p w14:paraId="5199B581" w14:textId="77777777" w:rsidR="007776E4" w:rsidRPr="005915A9" w:rsidRDefault="007776E4" w:rsidP="007776E4">
      <w:pPr>
        <w:pStyle w:val="ListParagraph"/>
        <w:numPr>
          <w:ilvl w:val="0"/>
          <w:numId w:val="22"/>
        </w:numPr>
        <w:rPr>
          <w:rFonts w:cs="Arial"/>
          <w:szCs w:val="20"/>
        </w:rPr>
      </w:pPr>
      <w:r w:rsidRPr="005915A9">
        <w:rPr>
          <w:rFonts w:cs="Arial"/>
          <w:szCs w:val="20"/>
        </w:rPr>
        <w:t>Focused review of critical study data.  Highlight Critical Information for quick identification e.g., related/fatal/AESI, efficacy endpoint achievers.</w:t>
      </w:r>
    </w:p>
    <w:p w14:paraId="10D4F8FF" w14:textId="77777777" w:rsidR="007776E4" w:rsidRPr="005915A9" w:rsidRDefault="007776E4" w:rsidP="007776E4">
      <w:pPr>
        <w:pStyle w:val="ListParagraph"/>
        <w:numPr>
          <w:ilvl w:val="0"/>
          <w:numId w:val="22"/>
        </w:numPr>
        <w:rPr>
          <w:rFonts w:cs="Arial"/>
          <w:szCs w:val="20"/>
        </w:rPr>
      </w:pPr>
      <w:r w:rsidRPr="005915A9">
        <w:rPr>
          <w:rFonts w:cs="Arial"/>
          <w:szCs w:val="20"/>
        </w:rPr>
        <w:t>Availability of Patient profiles for comprehensive review</w:t>
      </w:r>
    </w:p>
    <w:p w14:paraId="55610E06" w14:textId="77777777" w:rsidR="007776E4" w:rsidRPr="005915A9" w:rsidRDefault="007776E4" w:rsidP="007776E4">
      <w:pPr>
        <w:pStyle w:val="ListParagraph"/>
        <w:numPr>
          <w:ilvl w:val="0"/>
          <w:numId w:val="22"/>
        </w:numPr>
        <w:rPr>
          <w:rFonts w:cs="Arial"/>
          <w:szCs w:val="20"/>
        </w:rPr>
      </w:pPr>
      <w:r w:rsidRPr="005915A9">
        <w:rPr>
          <w:rFonts w:cs="Arial"/>
          <w:szCs w:val="20"/>
        </w:rPr>
        <w:t xml:space="preserve">Query management within the </w:t>
      </w:r>
      <w:proofErr w:type="gramStart"/>
      <w:r w:rsidRPr="005915A9">
        <w:rPr>
          <w:rFonts w:cs="Arial"/>
          <w:szCs w:val="20"/>
        </w:rPr>
        <w:t>system</w:t>
      </w:r>
      <w:proofErr w:type="gramEnd"/>
      <w:r w:rsidRPr="005915A9">
        <w:rPr>
          <w:rFonts w:cs="Arial"/>
          <w:szCs w:val="20"/>
        </w:rPr>
        <w:t xml:space="preserve"> </w:t>
      </w:r>
    </w:p>
    <w:p w14:paraId="3EC947A8" w14:textId="28AA5F67" w:rsidR="007776E4" w:rsidRPr="005915A9" w:rsidRDefault="007776E4" w:rsidP="007776E4">
      <w:pPr>
        <w:pStyle w:val="ListParagraph"/>
        <w:numPr>
          <w:ilvl w:val="0"/>
          <w:numId w:val="22"/>
        </w:numPr>
        <w:rPr>
          <w:rFonts w:cs="Arial"/>
          <w:noProof/>
        </w:rPr>
      </w:pPr>
      <w:r w:rsidRPr="005915A9">
        <w:rPr>
          <w:rFonts w:cs="Arial"/>
          <w:szCs w:val="20"/>
        </w:rPr>
        <w:t>Real time, Customizable Dashboard that displays desired metrics e.g., AEs/SAEs, related or events, fatal events.</w:t>
      </w:r>
    </w:p>
    <w:p w14:paraId="351ADC2A" w14:textId="77777777" w:rsidR="007776E4" w:rsidRPr="005915A9" w:rsidRDefault="007776E4" w:rsidP="007776E4">
      <w:pPr>
        <w:spacing w:line="240" w:lineRule="auto"/>
        <w:rPr>
          <w:rFonts w:cs="Arial"/>
          <w:noProof/>
        </w:rPr>
      </w:pPr>
    </w:p>
    <w:p w14:paraId="277CA9A1" w14:textId="14E94D1E" w:rsidR="00F12663" w:rsidRPr="005915A9" w:rsidRDefault="006A76A1" w:rsidP="00381FEA">
      <w:pPr>
        <w:pStyle w:val="Heading3"/>
      </w:pPr>
      <w:bookmarkStart w:id="24" w:name="_Toc156290318"/>
      <w:r w:rsidRPr="005915A9">
        <w:t>Users Roles</w:t>
      </w:r>
      <w:bookmarkEnd w:id="23"/>
      <w:bookmarkEnd w:id="24"/>
    </w:p>
    <w:p w14:paraId="145B55ED" w14:textId="77777777" w:rsidR="00F12663" w:rsidRPr="005915A9" w:rsidRDefault="00F12663" w:rsidP="003F4A36">
      <w:pPr>
        <w:pStyle w:val="Heading3"/>
      </w:pPr>
      <w:bookmarkStart w:id="25" w:name="_Toc145263856"/>
      <w:bookmarkStart w:id="26" w:name="_Toc156290319"/>
      <w:r w:rsidRPr="005915A9">
        <w:t>User Requirements</w:t>
      </w:r>
      <w:r w:rsidR="005C1F32" w:rsidRPr="005915A9">
        <w:t xml:space="preserve"> Specification</w:t>
      </w:r>
      <w:bookmarkEnd w:id="25"/>
      <w:bookmarkEnd w:id="26"/>
    </w:p>
    <w:tbl>
      <w:tblPr>
        <w:tblStyle w:val="TableGrid"/>
        <w:tblW w:w="0" w:type="auto"/>
        <w:tblLook w:val="04A0" w:firstRow="1" w:lastRow="0" w:firstColumn="1" w:lastColumn="0" w:noHBand="0" w:noVBand="1"/>
      </w:tblPr>
      <w:tblGrid>
        <w:gridCol w:w="3006"/>
        <w:gridCol w:w="6157"/>
      </w:tblGrid>
      <w:tr w:rsidR="008B6E1B" w:rsidRPr="005915A9" w14:paraId="6E52D45F" w14:textId="77777777" w:rsidTr="00846405">
        <w:trPr>
          <w:tblHeader/>
        </w:trPr>
        <w:tc>
          <w:tcPr>
            <w:tcW w:w="3006" w:type="dxa"/>
          </w:tcPr>
          <w:p w14:paraId="32A8AC6E" w14:textId="77777777" w:rsidR="00BE5C30" w:rsidRPr="005915A9" w:rsidRDefault="00BE5C30" w:rsidP="002D1A80">
            <w:pPr>
              <w:spacing w:before="60" w:after="60"/>
              <w:jc w:val="center"/>
              <w:rPr>
                <w:rFonts w:cs="Arial"/>
                <w:b/>
                <w:bCs/>
                <w:szCs w:val="20"/>
              </w:rPr>
            </w:pPr>
            <w:bookmarkStart w:id="27" w:name="_Toc145263857"/>
            <w:r w:rsidRPr="005915A9">
              <w:rPr>
                <w:rFonts w:cs="Arial"/>
                <w:b/>
                <w:bCs/>
                <w:szCs w:val="20"/>
              </w:rPr>
              <w:t>Role</w:t>
            </w:r>
          </w:p>
        </w:tc>
        <w:tc>
          <w:tcPr>
            <w:tcW w:w="6157" w:type="dxa"/>
          </w:tcPr>
          <w:p w14:paraId="0BEBC0DF" w14:textId="77777777" w:rsidR="00BE5C30" w:rsidRPr="005915A9" w:rsidRDefault="00BE5C30" w:rsidP="002D1A80">
            <w:pPr>
              <w:spacing w:before="60" w:after="60"/>
              <w:jc w:val="center"/>
              <w:rPr>
                <w:rFonts w:cs="Arial"/>
                <w:b/>
                <w:bCs/>
                <w:szCs w:val="20"/>
              </w:rPr>
            </w:pPr>
            <w:r w:rsidRPr="005915A9">
              <w:rPr>
                <w:rFonts w:cs="Arial"/>
                <w:b/>
                <w:bCs/>
                <w:szCs w:val="20"/>
              </w:rPr>
              <w:t>Functions</w:t>
            </w:r>
          </w:p>
        </w:tc>
      </w:tr>
      <w:tr w:rsidR="008B6E1B" w:rsidRPr="005915A9" w14:paraId="05432976" w14:textId="77777777" w:rsidTr="00363D8A">
        <w:tc>
          <w:tcPr>
            <w:tcW w:w="3006" w:type="dxa"/>
          </w:tcPr>
          <w:p w14:paraId="7D19BE4B" w14:textId="47948D6E" w:rsidR="00363D8A" w:rsidRPr="005915A9" w:rsidRDefault="00363D8A" w:rsidP="002D1A80">
            <w:pPr>
              <w:spacing w:before="60" w:after="60"/>
              <w:rPr>
                <w:rFonts w:cs="Arial"/>
                <w:szCs w:val="20"/>
              </w:rPr>
            </w:pPr>
            <w:r w:rsidRPr="005915A9">
              <w:rPr>
                <w:rFonts w:cs="Arial"/>
                <w:szCs w:val="20"/>
              </w:rPr>
              <w:t>Safety Reviewer (Sponsor/CRO Medical team)</w:t>
            </w:r>
          </w:p>
        </w:tc>
        <w:tc>
          <w:tcPr>
            <w:tcW w:w="6157" w:type="dxa"/>
          </w:tcPr>
          <w:p w14:paraId="5FA62E18" w14:textId="47203B5C" w:rsidR="00363D8A" w:rsidRPr="005915A9" w:rsidRDefault="001D09CA" w:rsidP="002D1A80">
            <w:pPr>
              <w:spacing w:before="60" w:after="60"/>
              <w:rPr>
                <w:rFonts w:cs="Arial"/>
                <w:szCs w:val="20"/>
              </w:rPr>
            </w:pPr>
            <w:r w:rsidRPr="005915A9">
              <w:rPr>
                <w:rFonts w:cs="Arial"/>
                <w:szCs w:val="20"/>
              </w:rPr>
              <w:t xml:space="preserve">Generate </w:t>
            </w:r>
            <w:r w:rsidR="00BA3DF6" w:rsidRPr="005915A9">
              <w:rPr>
                <w:rFonts w:cs="Arial"/>
                <w:szCs w:val="20"/>
              </w:rPr>
              <w:t xml:space="preserve">queries; override queries; edit queries; </w:t>
            </w:r>
            <w:r w:rsidRPr="005915A9">
              <w:rPr>
                <w:rFonts w:cs="Arial"/>
                <w:szCs w:val="20"/>
              </w:rPr>
              <w:t xml:space="preserve">delete queries; </w:t>
            </w:r>
            <w:r w:rsidR="00BA3DF6" w:rsidRPr="005915A9">
              <w:rPr>
                <w:rFonts w:cs="Arial"/>
                <w:szCs w:val="20"/>
              </w:rPr>
              <w:t>add comments</w:t>
            </w:r>
            <w:r w:rsidRPr="005915A9">
              <w:rPr>
                <w:rFonts w:cs="Arial"/>
                <w:szCs w:val="20"/>
              </w:rPr>
              <w:t>; close query</w:t>
            </w:r>
          </w:p>
        </w:tc>
      </w:tr>
      <w:tr w:rsidR="008B6E1B" w:rsidRPr="005915A9" w14:paraId="3B68D09D" w14:textId="77777777" w:rsidTr="00363D8A">
        <w:tc>
          <w:tcPr>
            <w:tcW w:w="3006" w:type="dxa"/>
          </w:tcPr>
          <w:p w14:paraId="7AAA248A" w14:textId="77777777" w:rsidR="00363D8A" w:rsidRPr="005915A9" w:rsidRDefault="00363D8A" w:rsidP="002D1A80">
            <w:pPr>
              <w:spacing w:before="60" w:after="60"/>
              <w:rPr>
                <w:rFonts w:cs="Arial"/>
                <w:szCs w:val="20"/>
              </w:rPr>
            </w:pPr>
            <w:r w:rsidRPr="005915A9">
              <w:rPr>
                <w:rFonts w:cs="Arial"/>
                <w:szCs w:val="20"/>
              </w:rPr>
              <w:t>Medical Reviewer (Sponsor/CRO Medical team)</w:t>
            </w:r>
          </w:p>
        </w:tc>
        <w:tc>
          <w:tcPr>
            <w:tcW w:w="6157" w:type="dxa"/>
          </w:tcPr>
          <w:p w14:paraId="6C48AEDA" w14:textId="17005B7C" w:rsidR="00363D8A" w:rsidRPr="005915A9" w:rsidRDefault="001D09CA" w:rsidP="002D1A80">
            <w:pPr>
              <w:spacing w:before="60" w:after="60"/>
              <w:rPr>
                <w:rFonts w:cs="Arial"/>
                <w:szCs w:val="20"/>
              </w:rPr>
            </w:pPr>
            <w:r w:rsidRPr="005915A9">
              <w:rPr>
                <w:rFonts w:cs="Arial"/>
                <w:szCs w:val="20"/>
              </w:rPr>
              <w:t xml:space="preserve">Generate </w:t>
            </w:r>
            <w:r w:rsidR="00BA3DF6" w:rsidRPr="005915A9">
              <w:rPr>
                <w:rFonts w:cs="Arial"/>
                <w:szCs w:val="20"/>
              </w:rPr>
              <w:t xml:space="preserve">queries; override queries; edit queries; </w:t>
            </w:r>
            <w:r w:rsidRPr="005915A9">
              <w:rPr>
                <w:rFonts w:cs="Arial"/>
                <w:szCs w:val="20"/>
              </w:rPr>
              <w:t xml:space="preserve">delete queries; </w:t>
            </w:r>
            <w:r w:rsidR="00BA3DF6" w:rsidRPr="005915A9">
              <w:rPr>
                <w:rFonts w:cs="Arial"/>
                <w:szCs w:val="20"/>
              </w:rPr>
              <w:t xml:space="preserve">add comments; </w:t>
            </w:r>
            <w:r w:rsidRPr="005915A9">
              <w:rPr>
                <w:rFonts w:cs="Arial"/>
                <w:szCs w:val="20"/>
              </w:rPr>
              <w:t xml:space="preserve">close query; </w:t>
            </w:r>
            <w:r w:rsidR="00BA3DF6" w:rsidRPr="005915A9">
              <w:rPr>
                <w:rFonts w:cs="Arial"/>
                <w:szCs w:val="20"/>
              </w:rPr>
              <w:t>Publish/push the queries to the eCRF</w:t>
            </w:r>
          </w:p>
        </w:tc>
      </w:tr>
      <w:tr w:rsidR="00D039AD" w:rsidRPr="005915A9" w14:paraId="702370DB" w14:textId="77777777" w:rsidTr="00363D8A">
        <w:tc>
          <w:tcPr>
            <w:tcW w:w="3006" w:type="dxa"/>
          </w:tcPr>
          <w:p w14:paraId="590E48DA" w14:textId="0B8F6315" w:rsidR="00D039AD" w:rsidRPr="005915A9" w:rsidRDefault="00D039AD" w:rsidP="002D1A80">
            <w:pPr>
              <w:spacing w:before="60" w:after="60"/>
              <w:rPr>
                <w:rFonts w:cs="Arial"/>
                <w:szCs w:val="20"/>
              </w:rPr>
            </w:pPr>
            <w:bookmarkStart w:id="28" w:name="_Hlk150334550"/>
            <w:r w:rsidRPr="005915A9">
              <w:rPr>
                <w:rFonts w:cs="Arial"/>
                <w:szCs w:val="20"/>
              </w:rPr>
              <w:lastRenderedPageBreak/>
              <w:t xml:space="preserve">Medical Coder </w:t>
            </w:r>
          </w:p>
        </w:tc>
        <w:tc>
          <w:tcPr>
            <w:tcW w:w="6157" w:type="dxa"/>
          </w:tcPr>
          <w:p w14:paraId="140DCAA2" w14:textId="4F155E8F" w:rsidR="00D039AD" w:rsidRPr="005915A9" w:rsidRDefault="007F54B8" w:rsidP="002D1A80">
            <w:pPr>
              <w:spacing w:before="60" w:after="60"/>
              <w:rPr>
                <w:rFonts w:cs="Arial"/>
                <w:szCs w:val="20"/>
              </w:rPr>
            </w:pPr>
            <w:r w:rsidRPr="005915A9">
              <w:rPr>
                <w:rFonts w:cs="Arial"/>
                <w:szCs w:val="20"/>
              </w:rPr>
              <w:t>Code the adverse events (including adverse events of special interest and SAEs) and medical history using MedDRA dictionary; Code medications using the WHO DD Dictionary</w:t>
            </w:r>
          </w:p>
        </w:tc>
      </w:tr>
      <w:tr w:rsidR="00D039AD" w:rsidRPr="005915A9" w14:paraId="3D168BD7" w14:textId="77777777" w:rsidTr="00363D8A">
        <w:tc>
          <w:tcPr>
            <w:tcW w:w="3006" w:type="dxa"/>
          </w:tcPr>
          <w:p w14:paraId="2A9A0665" w14:textId="797803E4" w:rsidR="00D039AD" w:rsidRPr="005915A9" w:rsidRDefault="00D039AD" w:rsidP="002D1A80">
            <w:pPr>
              <w:spacing w:before="60" w:after="60"/>
              <w:rPr>
                <w:rFonts w:cs="Arial"/>
                <w:szCs w:val="20"/>
              </w:rPr>
            </w:pPr>
            <w:commentRangeStart w:id="29"/>
            <w:r w:rsidRPr="005915A9">
              <w:rPr>
                <w:rFonts w:cs="Arial"/>
                <w:szCs w:val="20"/>
              </w:rPr>
              <w:t>Medical Code Approver</w:t>
            </w:r>
            <w:commentRangeEnd w:id="29"/>
            <w:r w:rsidR="00436954">
              <w:rPr>
                <w:rStyle w:val="CommentReference"/>
              </w:rPr>
              <w:commentReference w:id="29"/>
            </w:r>
          </w:p>
        </w:tc>
        <w:tc>
          <w:tcPr>
            <w:tcW w:w="6157" w:type="dxa"/>
          </w:tcPr>
          <w:p w14:paraId="71F41D57" w14:textId="689F84EC" w:rsidR="00D039AD" w:rsidRPr="005915A9" w:rsidRDefault="007F54B8" w:rsidP="002D1A80">
            <w:pPr>
              <w:spacing w:before="60" w:after="60"/>
              <w:rPr>
                <w:rFonts w:cs="Arial"/>
                <w:szCs w:val="20"/>
              </w:rPr>
            </w:pPr>
            <w:r w:rsidRPr="005915A9">
              <w:rPr>
                <w:rFonts w:cs="Arial"/>
                <w:szCs w:val="20"/>
              </w:rPr>
              <w:t xml:space="preserve">Code the adverse events (including adverse events of special interest and SAEs) and medical history using MedDRA dictionary; Code medications using the WHO DD Dictionary; Approve or Disapprove the coded records </w:t>
            </w:r>
          </w:p>
        </w:tc>
      </w:tr>
      <w:bookmarkEnd w:id="28"/>
    </w:tbl>
    <w:p w14:paraId="1F878CFC" w14:textId="77777777" w:rsidR="00BE5C30" w:rsidRPr="005915A9" w:rsidRDefault="00BE5C30" w:rsidP="003F4A36">
      <w:pPr>
        <w:pStyle w:val="Heading4"/>
        <w:rPr>
          <w:i/>
        </w:rPr>
      </w:pPr>
    </w:p>
    <w:p w14:paraId="3F61848A" w14:textId="30F32E04" w:rsidR="00F12663" w:rsidRPr="005915A9" w:rsidRDefault="00F12663" w:rsidP="003F4A36">
      <w:pPr>
        <w:pStyle w:val="Heading4"/>
        <w:rPr>
          <w:i/>
        </w:rPr>
      </w:pPr>
      <w:bookmarkStart w:id="30" w:name="_Toc156290320"/>
      <w:r w:rsidRPr="005915A9">
        <w:rPr>
          <w:i/>
        </w:rPr>
        <w:t xml:space="preserve">User Requirement </w:t>
      </w:r>
      <w:r w:rsidR="005C1F32" w:rsidRPr="005915A9">
        <w:rPr>
          <w:i/>
        </w:rPr>
        <w:t>Specification</w:t>
      </w:r>
      <w:r w:rsidR="00C77FEB" w:rsidRPr="005915A9">
        <w:rPr>
          <w:i/>
        </w:rPr>
        <w:t xml:space="preserve"> </w:t>
      </w:r>
      <w:r w:rsidRPr="005915A9">
        <w:rPr>
          <w:i/>
        </w:rPr>
        <w:t>(UR</w:t>
      </w:r>
      <w:r w:rsidR="005C1F32" w:rsidRPr="005915A9">
        <w:rPr>
          <w:i/>
        </w:rPr>
        <w:t>S</w:t>
      </w:r>
      <w:r w:rsidRPr="005915A9">
        <w:rPr>
          <w:i/>
        </w:rPr>
        <w:t xml:space="preserve">) from Business </w:t>
      </w:r>
      <w:r w:rsidR="00846405">
        <w:rPr>
          <w:i/>
        </w:rPr>
        <w:t>O</w:t>
      </w:r>
      <w:r w:rsidRPr="005915A9">
        <w:rPr>
          <w:i/>
        </w:rPr>
        <w:t>wner</w:t>
      </w:r>
      <w:bookmarkEnd w:id="27"/>
      <w:bookmarkEnd w:id="30"/>
    </w:p>
    <w:p w14:paraId="2C37398A" w14:textId="4ED6C811" w:rsidR="00F721E3" w:rsidRPr="005915A9" w:rsidRDefault="00F721E3" w:rsidP="007F54B8">
      <w:pPr>
        <w:rPr>
          <w:b/>
          <w:bCs/>
          <w:u w:val="single"/>
        </w:rPr>
      </w:pPr>
      <w:r w:rsidRPr="005915A9">
        <w:rPr>
          <w:b/>
          <w:bCs/>
          <w:u w:val="single"/>
        </w:rPr>
        <w:t>DES</w:t>
      </w:r>
      <w:r w:rsidR="00954104" w:rsidRPr="005915A9">
        <w:rPr>
          <w:b/>
          <w:bCs/>
          <w:u w:val="single"/>
        </w:rPr>
        <w:t>IGN BENCH</w:t>
      </w:r>
    </w:p>
    <w:p w14:paraId="18E4618D" w14:textId="75D28CD5" w:rsidR="007F54B8" w:rsidRPr="005915A9" w:rsidRDefault="007F54B8" w:rsidP="007F54B8">
      <w:r w:rsidRPr="005915A9">
        <w:t xml:space="preserve">The </w:t>
      </w:r>
      <w:r w:rsidR="00A66BB5" w:rsidRPr="005915A9">
        <w:t>listings and reports</w:t>
      </w:r>
      <w:r w:rsidR="00962378" w:rsidRPr="005915A9">
        <w:t xml:space="preserve"> are</w:t>
      </w:r>
      <w:r w:rsidRPr="005915A9">
        <w:t xml:space="preserve"> designed</w:t>
      </w:r>
      <w:r w:rsidR="00962378" w:rsidRPr="005915A9">
        <w:t>/published</w:t>
      </w:r>
      <w:r w:rsidRPr="005915A9">
        <w:t xml:space="preserve"> in Design bench. Design Bench Features that would be used for </w:t>
      </w:r>
      <w:r w:rsidR="00A66BB5" w:rsidRPr="005915A9">
        <w:t>Medical Monitoring</w:t>
      </w:r>
      <w:r w:rsidR="00962378" w:rsidRPr="005915A9">
        <w:t xml:space="preserve"> system are listed below.</w:t>
      </w:r>
      <w:r w:rsidRPr="005915A9">
        <w:t xml:space="preserve"> </w:t>
      </w:r>
    </w:p>
    <w:tbl>
      <w:tblPr>
        <w:tblW w:w="9242"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777"/>
        <w:gridCol w:w="6047"/>
        <w:gridCol w:w="1418"/>
      </w:tblGrid>
      <w:tr w:rsidR="00687C6C" w:rsidRPr="005915A9" w14:paraId="7B0E0D5F" w14:textId="77777777" w:rsidTr="00ED2314">
        <w:trPr>
          <w:tblHeader/>
        </w:trPr>
        <w:tc>
          <w:tcPr>
            <w:tcW w:w="1777" w:type="dxa"/>
            <w:shd w:val="pct15" w:color="auto" w:fill="auto"/>
          </w:tcPr>
          <w:p w14:paraId="2D25DF86" w14:textId="77777777" w:rsidR="00687C6C" w:rsidRPr="005915A9" w:rsidRDefault="00687C6C" w:rsidP="003C3E7D">
            <w:pPr>
              <w:spacing w:before="60" w:after="60"/>
              <w:jc w:val="center"/>
              <w:rPr>
                <w:b/>
                <w:bCs/>
              </w:rPr>
            </w:pPr>
            <w:r w:rsidRPr="005915A9">
              <w:rPr>
                <w:b/>
                <w:bCs/>
              </w:rPr>
              <w:t>URS ID</w:t>
            </w:r>
          </w:p>
        </w:tc>
        <w:tc>
          <w:tcPr>
            <w:tcW w:w="6047" w:type="dxa"/>
            <w:shd w:val="pct15" w:color="auto" w:fill="auto"/>
          </w:tcPr>
          <w:p w14:paraId="20FCE096" w14:textId="77777777" w:rsidR="00687C6C" w:rsidRPr="005915A9" w:rsidRDefault="00687C6C" w:rsidP="003C3E7D">
            <w:pPr>
              <w:spacing w:before="60" w:after="60"/>
              <w:jc w:val="center"/>
              <w:rPr>
                <w:b/>
                <w:bCs/>
              </w:rPr>
            </w:pPr>
            <w:r w:rsidRPr="005915A9">
              <w:rPr>
                <w:b/>
                <w:bCs/>
              </w:rPr>
              <w:t>User Requirement Specification</w:t>
            </w:r>
          </w:p>
        </w:tc>
        <w:tc>
          <w:tcPr>
            <w:tcW w:w="1418" w:type="dxa"/>
            <w:shd w:val="pct15" w:color="auto" w:fill="auto"/>
          </w:tcPr>
          <w:p w14:paraId="2040AA38" w14:textId="77777777" w:rsidR="00687C6C" w:rsidRPr="005915A9" w:rsidRDefault="00687C6C" w:rsidP="003C3E7D">
            <w:pPr>
              <w:spacing w:before="60" w:after="60"/>
              <w:jc w:val="center"/>
              <w:rPr>
                <w:b/>
                <w:bCs/>
              </w:rPr>
            </w:pPr>
            <w:r w:rsidRPr="005915A9">
              <w:rPr>
                <w:b/>
                <w:bCs/>
              </w:rPr>
              <w:t>Reference</w:t>
            </w:r>
          </w:p>
          <w:p w14:paraId="6BCEE402" w14:textId="77777777" w:rsidR="00687C6C" w:rsidRPr="005915A9" w:rsidRDefault="00687C6C" w:rsidP="003C3E7D">
            <w:pPr>
              <w:spacing w:before="60" w:after="60"/>
              <w:jc w:val="center"/>
              <w:rPr>
                <w:b/>
                <w:bCs/>
                <w:sz w:val="18"/>
                <w:szCs w:val="18"/>
              </w:rPr>
            </w:pPr>
            <w:r w:rsidRPr="005915A9">
              <w:rPr>
                <w:b/>
                <w:bCs/>
                <w:sz w:val="18"/>
                <w:szCs w:val="18"/>
              </w:rPr>
              <w:t>(if Applicable)</w:t>
            </w:r>
          </w:p>
        </w:tc>
      </w:tr>
      <w:tr w:rsidR="00687C6C" w:rsidRPr="005915A9" w14:paraId="5DC069FD" w14:textId="77777777" w:rsidTr="00ED2314">
        <w:trPr>
          <w:trHeight w:val="70"/>
        </w:trPr>
        <w:tc>
          <w:tcPr>
            <w:tcW w:w="1777" w:type="dxa"/>
            <w:shd w:val="clear" w:color="auto" w:fill="BFBFBF" w:themeFill="background1" w:themeFillShade="BF"/>
          </w:tcPr>
          <w:p w14:paraId="6523DE09" w14:textId="77777777" w:rsidR="00687C6C" w:rsidRPr="005915A9" w:rsidDel="005F581D" w:rsidRDefault="00687C6C" w:rsidP="003C3E7D">
            <w:pPr>
              <w:spacing w:before="60" w:after="60"/>
              <w:rPr>
                <w:rFonts w:eastAsia="Times New Roman" w:cs="Arial"/>
                <w:color w:val="000000"/>
                <w:szCs w:val="20"/>
              </w:rPr>
            </w:pPr>
            <w:r w:rsidRPr="005915A9">
              <w:rPr>
                <w:rFonts w:eastAsia="Times New Roman" w:cs="Arial"/>
                <w:b/>
                <w:bCs/>
                <w:color w:val="000000"/>
                <w:szCs w:val="20"/>
              </w:rPr>
              <w:t>DB_UR_01</w:t>
            </w:r>
          </w:p>
        </w:tc>
        <w:tc>
          <w:tcPr>
            <w:tcW w:w="6047" w:type="dxa"/>
            <w:shd w:val="clear" w:color="auto" w:fill="BFBFBF" w:themeFill="background1" w:themeFillShade="BF"/>
          </w:tcPr>
          <w:p w14:paraId="2C09E819" w14:textId="77777777" w:rsidR="00687C6C" w:rsidRPr="005915A9" w:rsidRDefault="00687C6C" w:rsidP="003C3E7D">
            <w:pPr>
              <w:spacing w:before="60" w:after="60"/>
              <w:rPr>
                <w:rFonts w:eastAsia="Times New Roman" w:cs="Arial"/>
                <w:color w:val="000000"/>
                <w:szCs w:val="20"/>
              </w:rPr>
            </w:pPr>
            <w:r w:rsidRPr="005915A9">
              <w:rPr>
                <w:rFonts w:eastAsia="Times New Roman" w:cs="Arial"/>
                <w:b/>
                <w:bCs/>
                <w:color w:val="000000"/>
                <w:szCs w:val="20"/>
              </w:rPr>
              <w:t>User Roles and access</w:t>
            </w:r>
          </w:p>
        </w:tc>
        <w:tc>
          <w:tcPr>
            <w:tcW w:w="1418" w:type="dxa"/>
            <w:shd w:val="clear" w:color="auto" w:fill="BFBFBF" w:themeFill="background1" w:themeFillShade="BF"/>
          </w:tcPr>
          <w:p w14:paraId="1319BEFB" w14:textId="77777777" w:rsidR="00687C6C" w:rsidRPr="005915A9" w:rsidRDefault="00687C6C" w:rsidP="003C3E7D">
            <w:pPr>
              <w:spacing w:before="60" w:after="60"/>
              <w:rPr>
                <w:i/>
              </w:rPr>
            </w:pPr>
          </w:p>
        </w:tc>
      </w:tr>
      <w:tr w:rsidR="00687C6C" w:rsidRPr="005915A9" w14:paraId="3CF21ADF" w14:textId="77777777" w:rsidTr="00ED2314">
        <w:trPr>
          <w:trHeight w:val="70"/>
        </w:trPr>
        <w:tc>
          <w:tcPr>
            <w:tcW w:w="1777" w:type="dxa"/>
          </w:tcPr>
          <w:p w14:paraId="39AF01B3" w14:textId="77777777" w:rsidR="00687C6C" w:rsidRPr="005915A9" w:rsidRDefault="00687C6C" w:rsidP="003C3E7D">
            <w:pPr>
              <w:spacing w:before="60" w:after="60"/>
              <w:rPr>
                <w:b/>
                <w:bCs/>
                <w:iCs/>
              </w:rPr>
            </w:pPr>
            <w:r w:rsidRPr="005915A9">
              <w:rPr>
                <w:rFonts w:eastAsia="Times New Roman" w:cs="Arial"/>
                <w:color w:val="000000"/>
                <w:szCs w:val="20"/>
              </w:rPr>
              <w:t>DB_UR_01.01</w:t>
            </w:r>
          </w:p>
        </w:tc>
        <w:tc>
          <w:tcPr>
            <w:tcW w:w="6047" w:type="dxa"/>
          </w:tcPr>
          <w:p w14:paraId="31842B63" w14:textId="77777777" w:rsidR="00687C6C" w:rsidRDefault="00687C6C" w:rsidP="003C3E7D">
            <w:pPr>
              <w:spacing w:before="60" w:after="60"/>
              <w:rPr>
                <w:rFonts w:eastAsia="Times New Roman" w:cs="Arial"/>
                <w:color w:val="000000"/>
                <w:szCs w:val="20"/>
              </w:rPr>
            </w:pPr>
            <w:proofErr w:type="gramStart"/>
            <w:r w:rsidRPr="005915A9">
              <w:rPr>
                <w:rFonts w:eastAsia="Times New Roman" w:cs="Arial"/>
                <w:color w:val="000000"/>
                <w:szCs w:val="20"/>
              </w:rPr>
              <w:t>System</w:t>
            </w:r>
            <w:proofErr w:type="gramEnd"/>
            <w:r w:rsidRPr="005915A9">
              <w:rPr>
                <w:rFonts w:eastAsia="Times New Roman" w:cs="Arial"/>
                <w:color w:val="000000"/>
                <w:szCs w:val="20"/>
              </w:rPr>
              <w:t xml:space="preserve"> shall have user groups as Designer, Reviewer and Approver with their respective rights &amp; Privileges defined.  </w:t>
            </w:r>
          </w:p>
          <w:p w14:paraId="09E1145C" w14:textId="70528086" w:rsidR="0048234C" w:rsidRPr="00F72126" w:rsidRDefault="0048234C" w:rsidP="003C3E7D">
            <w:pPr>
              <w:spacing w:before="60" w:after="60"/>
              <w:rPr>
                <w:i/>
                <w:iCs/>
              </w:rPr>
            </w:pPr>
            <w:r w:rsidRPr="00F72126">
              <w:rPr>
                <w:rFonts w:eastAsia="Times New Roman" w:cs="Arial"/>
                <w:i/>
                <w:iCs/>
                <w:color w:val="5B9BD5" w:themeColor="accent1"/>
                <w:szCs w:val="20"/>
              </w:rPr>
              <w:t xml:space="preserve">To be deleted: Anish confirmed  during demo that the designer, </w:t>
            </w:r>
            <w:proofErr w:type="gramStart"/>
            <w:r w:rsidRPr="00F72126">
              <w:rPr>
                <w:rFonts w:eastAsia="Times New Roman" w:cs="Arial"/>
                <w:i/>
                <w:iCs/>
                <w:color w:val="5B9BD5" w:themeColor="accent1"/>
                <w:szCs w:val="20"/>
              </w:rPr>
              <w:t>reviewer</w:t>
            </w:r>
            <w:proofErr w:type="gramEnd"/>
            <w:r w:rsidRPr="00F72126">
              <w:rPr>
                <w:rFonts w:eastAsia="Times New Roman" w:cs="Arial"/>
                <w:i/>
                <w:iCs/>
                <w:color w:val="5B9BD5" w:themeColor="accent1"/>
                <w:szCs w:val="20"/>
              </w:rPr>
              <w:t xml:space="preserve"> and approver concept is not applicable for MM portal.</w:t>
            </w:r>
          </w:p>
        </w:tc>
        <w:tc>
          <w:tcPr>
            <w:tcW w:w="1418" w:type="dxa"/>
          </w:tcPr>
          <w:p w14:paraId="1AD6C938" w14:textId="77777777" w:rsidR="00687C6C" w:rsidRPr="005915A9" w:rsidRDefault="00687C6C" w:rsidP="003C3E7D">
            <w:pPr>
              <w:spacing w:before="60" w:after="60"/>
              <w:rPr>
                <w:i/>
              </w:rPr>
            </w:pPr>
          </w:p>
        </w:tc>
      </w:tr>
      <w:tr w:rsidR="00687C6C" w:rsidRPr="005915A9" w14:paraId="5280748C" w14:textId="77777777" w:rsidTr="00ED2314">
        <w:trPr>
          <w:trHeight w:val="70"/>
        </w:trPr>
        <w:tc>
          <w:tcPr>
            <w:tcW w:w="1777" w:type="dxa"/>
          </w:tcPr>
          <w:p w14:paraId="2EFDB953" w14:textId="77777777" w:rsidR="00687C6C" w:rsidRPr="005915A9" w:rsidRDefault="00687C6C" w:rsidP="003C3E7D">
            <w:pPr>
              <w:spacing w:before="60" w:after="60"/>
              <w:rPr>
                <w:b/>
                <w:bCs/>
                <w:iCs/>
              </w:rPr>
            </w:pPr>
            <w:r w:rsidRPr="005915A9">
              <w:rPr>
                <w:rFonts w:eastAsia="Times New Roman" w:cs="Arial"/>
                <w:color w:val="000000"/>
                <w:szCs w:val="20"/>
              </w:rPr>
              <w:t>DB_UR_01.02</w:t>
            </w:r>
          </w:p>
        </w:tc>
        <w:tc>
          <w:tcPr>
            <w:tcW w:w="6047" w:type="dxa"/>
          </w:tcPr>
          <w:p w14:paraId="7371FB3C" w14:textId="77777777" w:rsidR="00687C6C" w:rsidRDefault="00687C6C" w:rsidP="003C3E7D">
            <w:pPr>
              <w:spacing w:before="60" w:after="60"/>
              <w:rPr>
                <w:ins w:id="31" w:author="Baishakhi Mitra" w:date="2024-03-19T11:33:00Z"/>
                <w:rFonts w:eastAsia="Times New Roman" w:cs="Arial"/>
                <w:color w:val="000000"/>
                <w:szCs w:val="20"/>
              </w:rPr>
            </w:pPr>
            <w:r w:rsidRPr="005915A9">
              <w:rPr>
                <w:rFonts w:eastAsia="Times New Roman" w:cs="Arial"/>
                <w:color w:val="000000"/>
                <w:szCs w:val="20"/>
              </w:rPr>
              <w:t>System shall allow to assign user groups to individual users (who can perform activities as defined for respective user group)</w:t>
            </w:r>
          </w:p>
          <w:p w14:paraId="56BB7699" w14:textId="6363D247" w:rsidR="0048234C" w:rsidRPr="00F72126" w:rsidRDefault="0048234C" w:rsidP="003C3E7D">
            <w:pPr>
              <w:spacing w:before="60" w:after="60"/>
              <w:rPr>
                <w:iCs/>
              </w:rPr>
            </w:pPr>
            <w:r w:rsidRPr="00F72126">
              <w:rPr>
                <w:rFonts w:eastAsia="Times New Roman" w:cs="Arial"/>
                <w:i/>
                <w:iCs/>
                <w:color w:val="5B9BD5" w:themeColor="accent1"/>
                <w:szCs w:val="20"/>
              </w:rPr>
              <w:t xml:space="preserve">To be deleted: Anish confirmed  during demo that the designer, </w:t>
            </w:r>
            <w:proofErr w:type="gramStart"/>
            <w:r w:rsidRPr="00F72126">
              <w:rPr>
                <w:rFonts w:eastAsia="Times New Roman" w:cs="Arial"/>
                <w:i/>
                <w:iCs/>
                <w:color w:val="5B9BD5" w:themeColor="accent1"/>
                <w:szCs w:val="20"/>
              </w:rPr>
              <w:t>reviewer</w:t>
            </w:r>
            <w:proofErr w:type="gramEnd"/>
            <w:r w:rsidRPr="00F72126">
              <w:rPr>
                <w:rFonts w:eastAsia="Times New Roman" w:cs="Arial"/>
                <w:i/>
                <w:iCs/>
                <w:color w:val="5B9BD5" w:themeColor="accent1"/>
                <w:szCs w:val="20"/>
              </w:rPr>
              <w:t xml:space="preserve"> and approver concept is not applicable for MM portal</w:t>
            </w:r>
          </w:p>
        </w:tc>
        <w:tc>
          <w:tcPr>
            <w:tcW w:w="1418" w:type="dxa"/>
          </w:tcPr>
          <w:p w14:paraId="70C1B66D" w14:textId="77777777" w:rsidR="00687C6C" w:rsidRPr="005915A9" w:rsidRDefault="00687C6C" w:rsidP="003C3E7D">
            <w:pPr>
              <w:spacing w:before="60" w:after="60"/>
              <w:rPr>
                <w:i/>
              </w:rPr>
            </w:pPr>
          </w:p>
        </w:tc>
      </w:tr>
      <w:tr w:rsidR="00687C6C" w:rsidRPr="005915A9" w14:paraId="077F0DF5" w14:textId="77777777" w:rsidTr="00ED2314">
        <w:trPr>
          <w:trHeight w:val="70"/>
        </w:trPr>
        <w:tc>
          <w:tcPr>
            <w:tcW w:w="1777" w:type="dxa"/>
          </w:tcPr>
          <w:p w14:paraId="25040FEE" w14:textId="77777777" w:rsidR="00687C6C" w:rsidRPr="005915A9" w:rsidRDefault="00687C6C" w:rsidP="003C3E7D">
            <w:pPr>
              <w:spacing w:before="60" w:after="60"/>
              <w:rPr>
                <w:b/>
                <w:bCs/>
                <w:iCs/>
              </w:rPr>
            </w:pPr>
            <w:r w:rsidRPr="005915A9">
              <w:rPr>
                <w:rFonts w:eastAsia="Times New Roman" w:cs="Arial"/>
                <w:color w:val="000000"/>
                <w:szCs w:val="20"/>
              </w:rPr>
              <w:t>DB_UR_01.03</w:t>
            </w:r>
          </w:p>
        </w:tc>
        <w:tc>
          <w:tcPr>
            <w:tcW w:w="6047" w:type="dxa"/>
          </w:tcPr>
          <w:p w14:paraId="0330C1EC" w14:textId="77777777" w:rsidR="00687C6C" w:rsidRDefault="00687C6C" w:rsidP="003C3E7D">
            <w:pPr>
              <w:spacing w:before="60" w:after="60"/>
              <w:rPr>
                <w:rFonts w:eastAsia="Times New Roman" w:cs="Arial"/>
                <w:color w:val="000000"/>
                <w:szCs w:val="20"/>
              </w:rPr>
            </w:pPr>
            <w:r w:rsidRPr="005915A9">
              <w:rPr>
                <w:rFonts w:eastAsia="Times New Roman" w:cs="Arial"/>
                <w:color w:val="000000"/>
                <w:szCs w:val="20"/>
              </w:rPr>
              <w:t>System shall allow to nominate users including cross functional users for review and approve forms designed.</w:t>
            </w:r>
          </w:p>
          <w:p w14:paraId="27E3D49C" w14:textId="42FD6071" w:rsidR="0048234C" w:rsidRPr="005915A9" w:rsidRDefault="0048234C" w:rsidP="003C3E7D">
            <w:pPr>
              <w:spacing w:before="60" w:after="60"/>
              <w:rPr>
                <w:iCs/>
              </w:rPr>
            </w:pPr>
            <w:r w:rsidRPr="00F72126">
              <w:rPr>
                <w:rFonts w:eastAsia="Times New Roman" w:cs="Arial"/>
                <w:i/>
                <w:iCs/>
                <w:color w:val="5B9BD5" w:themeColor="accent1"/>
                <w:szCs w:val="20"/>
              </w:rPr>
              <w:t>To be deleted: Anish confirmed during demo that this UR is not applicable for MM portal</w:t>
            </w:r>
          </w:p>
        </w:tc>
        <w:tc>
          <w:tcPr>
            <w:tcW w:w="1418" w:type="dxa"/>
          </w:tcPr>
          <w:p w14:paraId="6A603285" w14:textId="77777777" w:rsidR="00687C6C" w:rsidRPr="005915A9" w:rsidRDefault="00687C6C" w:rsidP="003C3E7D">
            <w:pPr>
              <w:spacing w:before="60" w:after="60"/>
              <w:rPr>
                <w:i/>
              </w:rPr>
            </w:pPr>
          </w:p>
        </w:tc>
      </w:tr>
      <w:tr w:rsidR="00687C6C" w:rsidRPr="005915A9" w14:paraId="067E3741" w14:textId="77777777" w:rsidTr="00ED2314">
        <w:trPr>
          <w:trHeight w:val="70"/>
        </w:trPr>
        <w:tc>
          <w:tcPr>
            <w:tcW w:w="1777" w:type="dxa"/>
          </w:tcPr>
          <w:p w14:paraId="30472A39" w14:textId="77777777" w:rsidR="00687C6C" w:rsidRPr="005915A9" w:rsidRDefault="00687C6C" w:rsidP="003C3E7D">
            <w:pPr>
              <w:spacing w:before="60" w:after="60"/>
              <w:rPr>
                <w:b/>
                <w:bCs/>
                <w:iCs/>
              </w:rPr>
            </w:pPr>
            <w:r w:rsidRPr="005915A9">
              <w:rPr>
                <w:rFonts w:eastAsia="Times New Roman" w:cs="Arial"/>
                <w:color w:val="000000"/>
                <w:szCs w:val="20"/>
              </w:rPr>
              <w:t>DB_UR_01.05</w:t>
            </w:r>
          </w:p>
        </w:tc>
        <w:tc>
          <w:tcPr>
            <w:tcW w:w="6047" w:type="dxa"/>
          </w:tcPr>
          <w:p w14:paraId="352BABB8" w14:textId="77777777" w:rsidR="00687C6C" w:rsidRPr="005915A9" w:rsidRDefault="00687C6C" w:rsidP="003C3E7D">
            <w:pPr>
              <w:spacing w:before="60" w:after="60"/>
              <w:rPr>
                <w:iCs/>
              </w:rPr>
            </w:pPr>
            <w:r w:rsidRPr="005915A9">
              <w:rPr>
                <w:rFonts w:eastAsia="Times New Roman" w:cs="Arial"/>
                <w:color w:val="000000"/>
                <w:szCs w:val="20"/>
              </w:rPr>
              <w:t>System shall be able to define rights and roles for users to perform data entry, query generation, query closure, SDV, access to reports and listings, perform medical review, download/generate reports, publish regulatory reports, closure of SAEs, etc.</w:t>
            </w:r>
          </w:p>
        </w:tc>
        <w:tc>
          <w:tcPr>
            <w:tcW w:w="1418" w:type="dxa"/>
          </w:tcPr>
          <w:p w14:paraId="6767719B" w14:textId="77777777" w:rsidR="00687C6C" w:rsidRPr="005915A9" w:rsidRDefault="00687C6C" w:rsidP="003C3E7D">
            <w:pPr>
              <w:spacing w:before="60" w:after="60"/>
              <w:rPr>
                <w:i/>
              </w:rPr>
            </w:pPr>
          </w:p>
        </w:tc>
      </w:tr>
      <w:tr w:rsidR="00687C6C" w:rsidRPr="005915A9" w14:paraId="17BBD694" w14:textId="77777777" w:rsidTr="00ED2314">
        <w:trPr>
          <w:trHeight w:val="70"/>
        </w:trPr>
        <w:tc>
          <w:tcPr>
            <w:tcW w:w="1777" w:type="dxa"/>
          </w:tcPr>
          <w:p w14:paraId="331A7A54" w14:textId="77777777" w:rsidR="00687C6C" w:rsidRPr="005915A9" w:rsidRDefault="00687C6C" w:rsidP="003C3E7D">
            <w:pPr>
              <w:spacing w:before="60" w:after="60"/>
              <w:rPr>
                <w:b/>
                <w:bCs/>
                <w:iCs/>
              </w:rPr>
            </w:pPr>
            <w:r w:rsidRPr="005915A9">
              <w:rPr>
                <w:rFonts w:eastAsia="Times New Roman" w:cs="Arial"/>
                <w:color w:val="000000"/>
                <w:szCs w:val="20"/>
              </w:rPr>
              <w:t>DB_UR_01.06</w:t>
            </w:r>
          </w:p>
        </w:tc>
        <w:tc>
          <w:tcPr>
            <w:tcW w:w="6047" w:type="dxa"/>
          </w:tcPr>
          <w:p w14:paraId="499992C9" w14:textId="77777777" w:rsidR="00687C6C" w:rsidRDefault="00687C6C" w:rsidP="003C3E7D">
            <w:pPr>
              <w:spacing w:before="60" w:after="60"/>
              <w:rPr>
                <w:rFonts w:eastAsia="Times New Roman" w:cs="Arial"/>
                <w:color w:val="000000"/>
                <w:szCs w:val="20"/>
              </w:rPr>
            </w:pPr>
            <w:r w:rsidRPr="005915A9">
              <w:rPr>
                <w:rFonts w:eastAsia="Times New Roman" w:cs="Arial"/>
                <w:color w:val="000000"/>
                <w:szCs w:val="20"/>
              </w:rPr>
              <w:t xml:space="preserve">System shall allow site-wise access to reports and </w:t>
            </w:r>
            <w:proofErr w:type="gramStart"/>
            <w:r w:rsidRPr="005915A9">
              <w:rPr>
                <w:rFonts w:eastAsia="Times New Roman" w:cs="Arial"/>
                <w:color w:val="000000"/>
                <w:szCs w:val="20"/>
              </w:rPr>
              <w:t>listings</w:t>
            </w:r>
            <w:proofErr w:type="gramEnd"/>
          </w:p>
          <w:p w14:paraId="19D3A775" w14:textId="581611DD" w:rsidR="0048234C" w:rsidRPr="00F72126" w:rsidRDefault="0048234C" w:rsidP="003C3E7D">
            <w:pPr>
              <w:spacing w:before="60" w:after="60"/>
              <w:rPr>
                <w:i/>
                <w:iCs/>
              </w:rPr>
            </w:pPr>
            <w:r w:rsidRPr="00F72126">
              <w:rPr>
                <w:rFonts w:eastAsia="Times New Roman" w:cs="Arial"/>
                <w:i/>
                <w:iCs/>
                <w:color w:val="5B9BD5" w:themeColor="accent1"/>
                <w:szCs w:val="20"/>
              </w:rPr>
              <w:t>To be deleted: This UR is not applicable for MM system</w:t>
            </w:r>
          </w:p>
        </w:tc>
        <w:tc>
          <w:tcPr>
            <w:tcW w:w="1418" w:type="dxa"/>
          </w:tcPr>
          <w:p w14:paraId="67CBFD28" w14:textId="77777777" w:rsidR="00687C6C" w:rsidRPr="005915A9" w:rsidRDefault="00687C6C" w:rsidP="003C3E7D">
            <w:pPr>
              <w:spacing w:before="60" w:after="60"/>
              <w:rPr>
                <w:i/>
              </w:rPr>
            </w:pPr>
          </w:p>
        </w:tc>
      </w:tr>
      <w:tr w:rsidR="00687C6C" w:rsidRPr="005915A9" w14:paraId="22987BAF" w14:textId="77777777" w:rsidTr="00ED2314">
        <w:trPr>
          <w:trHeight w:val="70"/>
        </w:trPr>
        <w:tc>
          <w:tcPr>
            <w:tcW w:w="1777" w:type="dxa"/>
            <w:shd w:val="clear" w:color="auto" w:fill="BFBFBF" w:themeFill="background1" w:themeFillShade="BF"/>
          </w:tcPr>
          <w:p w14:paraId="1C23A696" w14:textId="77777777" w:rsidR="00687C6C" w:rsidRPr="005915A9" w:rsidRDefault="00687C6C" w:rsidP="003C3E7D">
            <w:pPr>
              <w:spacing w:before="60" w:after="60"/>
              <w:rPr>
                <w:b/>
                <w:bCs/>
                <w:iCs/>
              </w:rPr>
            </w:pPr>
            <w:r w:rsidRPr="005915A9">
              <w:rPr>
                <w:rFonts w:eastAsia="Times New Roman" w:cs="Arial"/>
                <w:b/>
                <w:bCs/>
                <w:color w:val="000000"/>
                <w:szCs w:val="20"/>
              </w:rPr>
              <w:lastRenderedPageBreak/>
              <w:t>DB_UR_02</w:t>
            </w:r>
          </w:p>
        </w:tc>
        <w:tc>
          <w:tcPr>
            <w:tcW w:w="6047" w:type="dxa"/>
            <w:shd w:val="clear" w:color="auto" w:fill="BFBFBF" w:themeFill="background1" w:themeFillShade="BF"/>
          </w:tcPr>
          <w:p w14:paraId="1EBA9286" w14:textId="77777777" w:rsidR="00687C6C" w:rsidRPr="005915A9" w:rsidRDefault="00687C6C" w:rsidP="003C3E7D">
            <w:pPr>
              <w:spacing w:before="60" w:after="60"/>
              <w:rPr>
                <w:iCs/>
              </w:rPr>
            </w:pPr>
            <w:r w:rsidRPr="005915A9">
              <w:rPr>
                <w:rFonts w:eastAsia="Times New Roman" w:cs="Arial"/>
                <w:b/>
                <w:bCs/>
                <w:color w:val="000000"/>
                <w:szCs w:val="20"/>
              </w:rPr>
              <w:t>Configuration Process Flow</w:t>
            </w:r>
          </w:p>
        </w:tc>
        <w:tc>
          <w:tcPr>
            <w:tcW w:w="1418" w:type="dxa"/>
            <w:shd w:val="clear" w:color="auto" w:fill="BFBFBF" w:themeFill="background1" w:themeFillShade="BF"/>
          </w:tcPr>
          <w:p w14:paraId="7693E3D6" w14:textId="77777777" w:rsidR="00687C6C" w:rsidRPr="005915A9" w:rsidRDefault="00687C6C" w:rsidP="003C3E7D">
            <w:pPr>
              <w:spacing w:before="60" w:after="60"/>
              <w:rPr>
                <w:i/>
              </w:rPr>
            </w:pPr>
          </w:p>
        </w:tc>
      </w:tr>
      <w:tr w:rsidR="00687C6C" w:rsidRPr="005915A9" w14:paraId="79D4D615" w14:textId="77777777" w:rsidTr="00ED2314">
        <w:trPr>
          <w:trHeight w:val="70"/>
        </w:trPr>
        <w:tc>
          <w:tcPr>
            <w:tcW w:w="1777" w:type="dxa"/>
            <w:vMerge w:val="restart"/>
          </w:tcPr>
          <w:p w14:paraId="6E2DE157" w14:textId="77777777" w:rsidR="00687C6C" w:rsidRPr="005915A9" w:rsidRDefault="00687C6C" w:rsidP="003C3E7D">
            <w:pPr>
              <w:spacing w:before="60" w:after="60"/>
              <w:rPr>
                <w:b/>
                <w:bCs/>
                <w:iCs/>
              </w:rPr>
            </w:pPr>
            <w:r w:rsidRPr="005915A9">
              <w:rPr>
                <w:rFonts w:eastAsia="Times New Roman" w:cs="Arial"/>
                <w:color w:val="000000"/>
                <w:szCs w:val="20"/>
              </w:rPr>
              <w:t>DB_UR_02.02</w:t>
            </w:r>
          </w:p>
        </w:tc>
        <w:tc>
          <w:tcPr>
            <w:tcW w:w="6047" w:type="dxa"/>
          </w:tcPr>
          <w:p w14:paraId="712AB26D" w14:textId="77777777" w:rsidR="00687C6C" w:rsidRPr="005915A9" w:rsidRDefault="00687C6C" w:rsidP="003C3E7D">
            <w:pPr>
              <w:spacing w:before="60" w:after="60"/>
              <w:rPr>
                <w:iCs/>
              </w:rPr>
            </w:pPr>
            <w:r w:rsidRPr="005915A9">
              <w:rPr>
                <w:rFonts w:eastAsia="Times New Roman" w:cs="Arial"/>
                <w:color w:val="000000"/>
                <w:szCs w:val="20"/>
              </w:rPr>
              <w:t>System shall allow review by the user other than the designer of respective form to review the form with fields as required by the protocol. This review shall be recorded in the system.  </w:t>
            </w:r>
          </w:p>
        </w:tc>
        <w:tc>
          <w:tcPr>
            <w:tcW w:w="1418" w:type="dxa"/>
          </w:tcPr>
          <w:p w14:paraId="0E0BE820" w14:textId="77777777" w:rsidR="00687C6C" w:rsidRPr="005915A9" w:rsidRDefault="00687C6C" w:rsidP="003C3E7D">
            <w:pPr>
              <w:spacing w:before="60" w:after="60"/>
              <w:rPr>
                <w:i/>
              </w:rPr>
            </w:pPr>
          </w:p>
        </w:tc>
      </w:tr>
      <w:tr w:rsidR="00687C6C" w:rsidRPr="005915A9" w14:paraId="1D9E4661" w14:textId="77777777" w:rsidTr="00ED2314">
        <w:trPr>
          <w:trHeight w:val="70"/>
        </w:trPr>
        <w:tc>
          <w:tcPr>
            <w:tcW w:w="1777" w:type="dxa"/>
            <w:vMerge/>
          </w:tcPr>
          <w:p w14:paraId="7525E840" w14:textId="77777777" w:rsidR="00687C6C" w:rsidRPr="005915A9" w:rsidRDefault="00687C6C" w:rsidP="003C3E7D">
            <w:pPr>
              <w:spacing w:before="60" w:after="60"/>
              <w:rPr>
                <w:b/>
                <w:bCs/>
                <w:iCs/>
              </w:rPr>
            </w:pPr>
          </w:p>
        </w:tc>
        <w:tc>
          <w:tcPr>
            <w:tcW w:w="6047" w:type="dxa"/>
          </w:tcPr>
          <w:p w14:paraId="5D105F07" w14:textId="77777777" w:rsidR="00687C6C" w:rsidRDefault="00687C6C" w:rsidP="003C3E7D">
            <w:pPr>
              <w:spacing w:before="60" w:after="60"/>
              <w:rPr>
                <w:rFonts w:eastAsia="Times New Roman" w:cs="Arial"/>
                <w:color w:val="000000"/>
                <w:szCs w:val="20"/>
              </w:rPr>
            </w:pPr>
            <w:r w:rsidRPr="005915A9">
              <w:rPr>
                <w:rFonts w:eastAsia="Times New Roman" w:cs="Arial"/>
                <w:color w:val="000000"/>
                <w:szCs w:val="20"/>
              </w:rPr>
              <w:t xml:space="preserve">System shall allow other system owners to view the forms designed by CDM team in read only format during </w:t>
            </w:r>
            <w:proofErr w:type="gramStart"/>
            <w:r w:rsidRPr="005915A9">
              <w:rPr>
                <w:rFonts w:eastAsia="Times New Roman" w:cs="Arial"/>
                <w:color w:val="000000"/>
                <w:szCs w:val="20"/>
              </w:rPr>
              <w:t>review</w:t>
            </w:r>
            <w:proofErr w:type="gramEnd"/>
          </w:p>
          <w:p w14:paraId="4A4BCC92" w14:textId="59B7FA51" w:rsidR="0048234C" w:rsidRPr="005915A9" w:rsidRDefault="0048234C" w:rsidP="003C3E7D">
            <w:pPr>
              <w:spacing w:before="60" w:after="60"/>
              <w:rPr>
                <w:iCs/>
              </w:rPr>
            </w:pPr>
            <w:r w:rsidRPr="00F72126">
              <w:rPr>
                <w:rFonts w:eastAsia="Times New Roman" w:cs="Arial"/>
                <w:i/>
                <w:iCs/>
                <w:color w:val="5B9BD5" w:themeColor="accent1"/>
                <w:szCs w:val="20"/>
              </w:rPr>
              <w:t>To be deleted: This UR is not applicable for MM system</w:t>
            </w:r>
          </w:p>
        </w:tc>
        <w:tc>
          <w:tcPr>
            <w:tcW w:w="1418" w:type="dxa"/>
          </w:tcPr>
          <w:p w14:paraId="58F3D77A" w14:textId="77777777" w:rsidR="00687C6C" w:rsidRPr="005915A9" w:rsidRDefault="00687C6C" w:rsidP="003C3E7D">
            <w:pPr>
              <w:spacing w:before="60" w:after="60"/>
              <w:rPr>
                <w:i/>
              </w:rPr>
            </w:pPr>
          </w:p>
        </w:tc>
      </w:tr>
      <w:tr w:rsidR="00687C6C" w:rsidRPr="005915A9" w14:paraId="3A07368F" w14:textId="77777777" w:rsidTr="00ED2314">
        <w:trPr>
          <w:trHeight w:val="70"/>
        </w:trPr>
        <w:tc>
          <w:tcPr>
            <w:tcW w:w="1777" w:type="dxa"/>
          </w:tcPr>
          <w:p w14:paraId="5BFEAFA8" w14:textId="77777777" w:rsidR="00687C6C" w:rsidRPr="005915A9" w:rsidRDefault="00687C6C" w:rsidP="003C3E7D">
            <w:pPr>
              <w:spacing w:before="60" w:after="60"/>
              <w:rPr>
                <w:b/>
                <w:bCs/>
                <w:iCs/>
              </w:rPr>
            </w:pPr>
            <w:r w:rsidRPr="005915A9">
              <w:rPr>
                <w:rFonts w:eastAsia="Times New Roman" w:cs="Arial"/>
                <w:color w:val="000000"/>
                <w:szCs w:val="20"/>
              </w:rPr>
              <w:t>DB_UR_02.03</w:t>
            </w:r>
          </w:p>
        </w:tc>
        <w:tc>
          <w:tcPr>
            <w:tcW w:w="6047" w:type="dxa"/>
          </w:tcPr>
          <w:p w14:paraId="22E63E78" w14:textId="77777777" w:rsidR="00687C6C" w:rsidRDefault="00687C6C" w:rsidP="003C3E7D">
            <w:pPr>
              <w:spacing w:before="60" w:after="60"/>
              <w:rPr>
                <w:rFonts w:eastAsia="Times New Roman" w:cs="Arial"/>
                <w:szCs w:val="20"/>
              </w:rPr>
            </w:pPr>
            <w:r w:rsidRPr="005915A9">
              <w:rPr>
                <w:rFonts w:eastAsia="Times New Roman" w:cs="Arial"/>
                <w:szCs w:val="20"/>
              </w:rPr>
              <w:t xml:space="preserve">System shall allow user other than the designer of respective system to approve the form with fields.  </w:t>
            </w:r>
          </w:p>
          <w:p w14:paraId="54A5B79E" w14:textId="6F01F451" w:rsidR="0048234C" w:rsidRPr="005915A9" w:rsidRDefault="0048234C" w:rsidP="003C3E7D">
            <w:pPr>
              <w:spacing w:before="60" w:after="60"/>
              <w:rPr>
                <w:rFonts w:eastAsia="Times New Roman" w:cs="Arial"/>
                <w:color w:val="000000"/>
                <w:szCs w:val="20"/>
              </w:rPr>
            </w:pPr>
            <w:r w:rsidRPr="00F72126">
              <w:rPr>
                <w:rFonts w:eastAsia="Times New Roman" w:cs="Arial"/>
                <w:i/>
                <w:iCs/>
                <w:color w:val="5B9BD5" w:themeColor="accent1"/>
                <w:szCs w:val="20"/>
              </w:rPr>
              <w:t xml:space="preserve">To be deleted: Anish confirmed  during demo that the designer, </w:t>
            </w:r>
            <w:proofErr w:type="gramStart"/>
            <w:r w:rsidRPr="00F72126">
              <w:rPr>
                <w:rFonts w:eastAsia="Times New Roman" w:cs="Arial"/>
                <w:i/>
                <w:iCs/>
                <w:color w:val="5B9BD5" w:themeColor="accent1"/>
                <w:szCs w:val="20"/>
              </w:rPr>
              <w:t>reviewer</w:t>
            </w:r>
            <w:proofErr w:type="gramEnd"/>
            <w:r w:rsidRPr="00F72126">
              <w:rPr>
                <w:rFonts w:eastAsia="Times New Roman" w:cs="Arial"/>
                <w:i/>
                <w:iCs/>
                <w:color w:val="5B9BD5" w:themeColor="accent1"/>
                <w:szCs w:val="20"/>
              </w:rPr>
              <w:t xml:space="preserve"> and approver concept is not applicable for MM portal.</w:t>
            </w:r>
          </w:p>
        </w:tc>
        <w:tc>
          <w:tcPr>
            <w:tcW w:w="1418" w:type="dxa"/>
          </w:tcPr>
          <w:p w14:paraId="7481FE57" w14:textId="77777777" w:rsidR="00687C6C" w:rsidRPr="005915A9" w:rsidRDefault="00687C6C" w:rsidP="003C3E7D">
            <w:pPr>
              <w:spacing w:before="60" w:after="60"/>
              <w:rPr>
                <w:i/>
              </w:rPr>
            </w:pPr>
          </w:p>
        </w:tc>
      </w:tr>
      <w:tr w:rsidR="00687C6C" w:rsidRPr="005915A9" w14:paraId="07A5DCC0" w14:textId="77777777" w:rsidTr="00ED2314">
        <w:trPr>
          <w:trHeight w:val="70"/>
        </w:trPr>
        <w:tc>
          <w:tcPr>
            <w:tcW w:w="1777" w:type="dxa"/>
            <w:vMerge w:val="restart"/>
          </w:tcPr>
          <w:p w14:paraId="41C4D59B" w14:textId="77777777" w:rsidR="00687C6C" w:rsidRPr="005915A9" w:rsidRDefault="00687C6C" w:rsidP="003C3E7D">
            <w:pPr>
              <w:spacing w:before="60" w:after="60"/>
              <w:rPr>
                <w:b/>
                <w:bCs/>
                <w:iCs/>
              </w:rPr>
            </w:pPr>
            <w:r w:rsidRPr="005915A9">
              <w:rPr>
                <w:rFonts w:eastAsia="Times New Roman" w:cs="Arial"/>
                <w:color w:val="000000"/>
                <w:szCs w:val="20"/>
              </w:rPr>
              <w:t>DB_UR_02.04</w:t>
            </w:r>
          </w:p>
        </w:tc>
        <w:tc>
          <w:tcPr>
            <w:tcW w:w="6047" w:type="dxa"/>
          </w:tcPr>
          <w:p w14:paraId="374363FD" w14:textId="77777777" w:rsidR="00687C6C" w:rsidRPr="005915A9" w:rsidRDefault="00687C6C" w:rsidP="003C3E7D">
            <w:pPr>
              <w:spacing w:before="60" w:after="60"/>
              <w:rPr>
                <w:rFonts w:eastAsia="Times New Roman" w:cs="Arial"/>
                <w:color w:val="000000"/>
                <w:szCs w:val="20"/>
              </w:rPr>
            </w:pPr>
            <w:r w:rsidRPr="005915A9">
              <w:rPr>
                <w:rFonts w:eastAsia="Times New Roman" w:cs="Arial"/>
                <w:color w:val="000000"/>
                <w:szCs w:val="20"/>
              </w:rPr>
              <w:t>System shall freeze/lock the approved form in Design bench (i.e., no changes will be allowed to be made on an approved form)</w:t>
            </w:r>
          </w:p>
        </w:tc>
        <w:tc>
          <w:tcPr>
            <w:tcW w:w="1418" w:type="dxa"/>
          </w:tcPr>
          <w:p w14:paraId="2F5FC218" w14:textId="77777777" w:rsidR="00687C6C" w:rsidRPr="005915A9" w:rsidRDefault="00687C6C" w:rsidP="003C3E7D">
            <w:pPr>
              <w:spacing w:before="60" w:after="60"/>
              <w:rPr>
                <w:i/>
              </w:rPr>
            </w:pPr>
          </w:p>
        </w:tc>
      </w:tr>
      <w:tr w:rsidR="00687C6C" w:rsidRPr="005915A9" w14:paraId="6BC6810C" w14:textId="77777777" w:rsidTr="00ED2314">
        <w:trPr>
          <w:trHeight w:val="70"/>
        </w:trPr>
        <w:tc>
          <w:tcPr>
            <w:tcW w:w="1777" w:type="dxa"/>
            <w:vMerge/>
          </w:tcPr>
          <w:p w14:paraId="011276EA" w14:textId="77777777" w:rsidR="00687C6C" w:rsidRPr="005915A9" w:rsidRDefault="00687C6C" w:rsidP="003C3E7D">
            <w:pPr>
              <w:spacing w:before="60" w:after="60"/>
              <w:rPr>
                <w:b/>
                <w:bCs/>
                <w:iCs/>
              </w:rPr>
            </w:pPr>
          </w:p>
        </w:tc>
        <w:tc>
          <w:tcPr>
            <w:tcW w:w="6047" w:type="dxa"/>
          </w:tcPr>
          <w:p w14:paraId="3C689539" w14:textId="77777777" w:rsidR="00687C6C" w:rsidRPr="005915A9" w:rsidRDefault="00687C6C" w:rsidP="003C3E7D">
            <w:pPr>
              <w:spacing w:before="60" w:after="60"/>
              <w:rPr>
                <w:rFonts w:eastAsia="Times New Roman" w:cs="Arial"/>
                <w:color w:val="000000"/>
                <w:szCs w:val="20"/>
              </w:rPr>
            </w:pPr>
            <w:r w:rsidRPr="005915A9">
              <w:rPr>
                <w:rFonts w:eastAsia="Times New Roman" w:cs="Arial"/>
                <w:color w:val="000000"/>
                <w:szCs w:val="20"/>
              </w:rPr>
              <w:t>System shall allow authorized user to unfreeze/unlock the approved form for edits.</w:t>
            </w:r>
          </w:p>
        </w:tc>
        <w:tc>
          <w:tcPr>
            <w:tcW w:w="1418" w:type="dxa"/>
          </w:tcPr>
          <w:p w14:paraId="1331779D" w14:textId="77777777" w:rsidR="00687C6C" w:rsidRPr="005915A9" w:rsidRDefault="00687C6C" w:rsidP="003C3E7D">
            <w:pPr>
              <w:spacing w:before="60" w:after="60"/>
              <w:rPr>
                <w:i/>
              </w:rPr>
            </w:pPr>
          </w:p>
        </w:tc>
      </w:tr>
      <w:tr w:rsidR="00687C6C" w:rsidRPr="005915A9" w14:paraId="2D438279" w14:textId="77777777" w:rsidTr="00ED2314">
        <w:trPr>
          <w:trHeight w:val="70"/>
        </w:trPr>
        <w:tc>
          <w:tcPr>
            <w:tcW w:w="1777" w:type="dxa"/>
            <w:vMerge/>
          </w:tcPr>
          <w:p w14:paraId="3951A059" w14:textId="77777777" w:rsidR="00687C6C" w:rsidRPr="005915A9" w:rsidRDefault="00687C6C" w:rsidP="003C3E7D">
            <w:pPr>
              <w:spacing w:before="60" w:after="60"/>
              <w:rPr>
                <w:b/>
                <w:bCs/>
                <w:iCs/>
              </w:rPr>
            </w:pPr>
          </w:p>
        </w:tc>
        <w:tc>
          <w:tcPr>
            <w:tcW w:w="6047" w:type="dxa"/>
          </w:tcPr>
          <w:p w14:paraId="72C3EA20" w14:textId="77777777" w:rsidR="00687C6C" w:rsidRDefault="00687C6C" w:rsidP="003C3E7D">
            <w:pPr>
              <w:spacing w:before="60" w:after="60"/>
              <w:rPr>
                <w:ins w:id="32" w:author="Baishakhi Mitra" w:date="2024-03-19T11:39:00Z"/>
                <w:rFonts w:eastAsia="Times New Roman" w:cs="Arial"/>
                <w:color w:val="000000"/>
                <w:szCs w:val="20"/>
              </w:rPr>
            </w:pPr>
            <w:r w:rsidRPr="005915A9">
              <w:rPr>
                <w:rFonts w:eastAsia="Times New Roman" w:cs="Arial"/>
                <w:color w:val="000000"/>
                <w:szCs w:val="20"/>
              </w:rPr>
              <w:t xml:space="preserve">System shall maintain the audit trail / event log for activities executed and changes made to the </w:t>
            </w:r>
            <w:proofErr w:type="gramStart"/>
            <w:r w:rsidRPr="005915A9">
              <w:rPr>
                <w:rFonts w:eastAsia="Times New Roman" w:cs="Arial"/>
                <w:color w:val="000000"/>
                <w:szCs w:val="20"/>
              </w:rPr>
              <w:t>form</w:t>
            </w:r>
            <w:proofErr w:type="gramEnd"/>
          </w:p>
          <w:p w14:paraId="0B813AE5" w14:textId="299D2161" w:rsidR="0048234C" w:rsidRPr="0048234C" w:rsidRDefault="0048234C" w:rsidP="003C3E7D">
            <w:pPr>
              <w:spacing w:before="60" w:after="60"/>
              <w:rPr>
                <w:rFonts w:eastAsia="Times New Roman" w:cs="Arial"/>
                <w:i/>
                <w:iCs/>
                <w:color w:val="000000"/>
                <w:szCs w:val="20"/>
              </w:rPr>
            </w:pPr>
            <w:r w:rsidRPr="00F72126">
              <w:rPr>
                <w:rFonts w:eastAsia="Times New Roman" w:cs="Arial"/>
                <w:i/>
                <w:iCs/>
                <w:color w:val="5B9BD5" w:themeColor="accent1"/>
                <w:szCs w:val="20"/>
              </w:rPr>
              <w:t>To be deleted: Form designing is not applicable for MM portal</w:t>
            </w:r>
          </w:p>
        </w:tc>
        <w:tc>
          <w:tcPr>
            <w:tcW w:w="1418" w:type="dxa"/>
          </w:tcPr>
          <w:p w14:paraId="77BD1E62" w14:textId="77777777" w:rsidR="00687C6C" w:rsidRPr="005915A9" w:rsidRDefault="00687C6C" w:rsidP="003C3E7D">
            <w:pPr>
              <w:spacing w:before="60" w:after="60"/>
              <w:rPr>
                <w:i/>
              </w:rPr>
            </w:pPr>
          </w:p>
        </w:tc>
      </w:tr>
      <w:tr w:rsidR="00687C6C" w:rsidRPr="005915A9" w14:paraId="25C6B482" w14:textId="77777777" w:rsidTr="00ED2314">
        <w:trPr>
          <w:trHeight w:val="70"/>
        </w:trPr>
        <w:tc>
          <w:tcPr>
            <w:tcW w:w="1777" w:type="dxa"/>
            <w:shd w:val="clear" w:color="auto" w:fill="BFBFBF" w:themeFill="background1" w:themeFillShade="BF"/>
          </w:tcPr>
          <w:p w14:paraId="40286685" w14:textId="77777777" w:rsidR="00687C6C" w:rsidRPr="005915A9" w:rsidDel="00686FD5" w:rsidRDefault="00687C6C" w:rsidP="003C3E7D">
            <w:pPr>
              <w:spacing w:before="60" w:after="60"/>
              <w:rPr>
                <w:rFonts w:eastAsia="Times New Roman" w:cs="Arial"/>
                <w:color w:val="000000"/>
                <w:szCs w:val="20"/>
              </w:rPr>
            </w:pPr>
            <w:r w:rsidRPr="005915A9">
              <w:rPr>
                <w:rFonts w:cs="Arial"/>
                <w:b/>
                <w:bCs/>
                <w:color w:val="000000"/>
                <w:szCs w:val="20"/>
              </w:rPr>
              <w:t>DB_UR_10</w:t>
            </w:r>
          </w:p>
        </w:tc>
        <w:tc>
          <w:tcPr>
            <w:tcW w:w="6047" w:type="dxa"/>
            <w:shd w:val="clear" w:color="auto" w:fill="BFBFBF" w:themeFill="background1" w:themeFillShade="BF"/>
          </w:tcPr>
          <w:p w14:paraId="68F1C84B" w14:textId="77777777" w:rsidR="00687C6C" w:rsidRPr="005915A9" w:rsidRDefault="00687C6C" w:rsidP="003C3E7D">
            <w:pPr>
              <w:spacing w:before="60" w:after="60"/>
              <w:jc w:val="left"/>
              <w:rPr>
                <w:rFonts w:cs="Arial"/>
                <w:color w:val="000000"/>
                <w:szCs w:val="20"/>
              </w:rPr>
            </w:pPr>
            <w:r w:rsidRPr="005915A9">
              <w:rPr>
                <w:rFonts w:cs="Arial"/>
                <w:b/>
                <w:bCs/>
                <w:color w:val="000000"/>
                <w:szCs w:val="20"/>
              </w:rPr>
              <w:t>Manage Listing </w:t>
            </w:r>
          </w:p>
        </w:tc>
        <w:tc>
          <w:tcPr>
            <w:tcW w:w="1418" w:type="dxa"/>
            <w:shd w:val="clear" w:color="auto" w:fill="BFBFBF" w:themeFill="background1" w:themeFillShade="BF"/>
          </w:tcPr>
          <w:p w14:paraId="1E9DC621" w14:textId="77777777" w:rsidR="00687C6C" w:rsidRPr="005915A9" w:rsidRDefault="00687C6C" w:rsidP="003C3E7D">
            <w:pPr>
              <w:spacing w:before="60" w:after="60"/>
              <w:rPr>
                <w:i/>
              </w:rPr>
            </w:pPr>
          </w:p>
        </w:tc>
      </w:tr>
      <w:tr w:rsidR="00687C6C" w:rsidRPr="005915A9" w14:paraId="533CE241" w14:textId="77777777" w:rsidTr="00ED2314">
        <w:trPr>
          <w:trHeight w:val="70"/>
        </w:trPr>
        <w:tc>
          <w:tcPr>
            <w:tcW w:w="1777" w:type="dxa"/>
            <w:shd w:val="clear" w:color="auto" w:fill="auto"/>
          </w:tcPr>
          <w:p w14:paraId="5307B4DE" w14:textId="77777777"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DB_UR_10.01</w:t>
            </w:r>
          </w:p>
        </w:tc>
        <w:tc>
          <w:tcPr>
            <w:tcW w:w="6047" w:type="dxa"/>
            <w:shd w:val="clear" w:color="auto" w:fill="auto"/>
          </w:tcPr>
          <w:p w14:paraId="69B29A16" w14:textId="00C64018" w:rsidR="00687C6C" w:rsidRPr="005915A9" w:rsidRDefault="00687C6C" w:rsidP="003C3E7D">
            <w:pPr>
              <w:spacing w:before="60" w:after="60"/>
              <w:jc w:val="left"/>
              <w:rPr>
                <w:rFonts w:cs="Arial"/>
                <w:color w:val="000000"/>
                <w:szCs w:val="20"/>
              </w:rPr>
            </w:pPr>
            <w:r w:rsidRPr="005915A9">
              <w:rPr>
                <w:rFonts w:cs="Arial"/>
                <w:color w:val="000000"/>
                <w:szCs w:val="20"/>
              </w:rPr>
              <w:t>The system must have provision to create data listings (module wise or cross-modules) and publish them to the different systems as required</w:t>
            </w:r>
            <w:r w:rsidR="005915A9">
              <w:rPr>
                <w:rFonts w:cs="Arial"/>
                <w:color w:val="000000"/>
                <w:szCs w:val="20"/>
              </w:rPr>
              <w:t>.</w:t>
            </w:r>
            <w:r w:rsidRPr="005915A9">
              <w:rPr>
                <w:rFonts w:cs="Arial"/>
                <w:color w:val="000000"/>
                <w:szCs w:val="20"/>
              </w:rPr>
              <w:t xml:space="preserve"> </w:t>
            </w:r>
          </w:p>
          <w:p w14:paraId="03CE3E59" w14:textId="77777777" w:rsidR="00687C6C" w:rsidRPr="005915A9" w:rsidRDefault="00687C6C" w:rsidP="003C3E7D">
            <w:pPr>
              <w:spacing w:before="60" w:after="60"/>
              <w:jc w:val="left"/>
              <w:rPr>
                <w:rFonts w:cs="Arial"/>
                <w:b/>
                <w:bCs/>
                <w:color w:val="000000"/>
                <w:szCs w:val="20"/>
              </w:rPr>
            </w:pPr>
            <w:r w:rsidRPr="005915A9">
              <w:rPr>
                <w:rFonts w:cs="Arial"/>
                <w:color w:val="000000"/>
                <w:szCs w:val="20"/>
              </w:rPr>
              <w:t>Use Case.</w:t>
            </w:r>
          </w:p>
          <w:p w14:paraId="1A3A9594" w14:textId="77777777" w:rsidR="00687C6C" w:rsidRPr="005915A9" w:rsidRDefault="00687C6C" w:rsidP="003C3E7D">
            <w:pPr>
              <w:spacing w:before="60" w:after="60"/>
              <w:jc w:val="left"/>
              <w:rPr>
                <w:rFonts w:cs="Arial"/>
                <w:color w:val="000000"/>
                <w:szCs w:val="20"/>
              </w:rPr>
            </w:pPr>
            <w:r w:rsidRPr="005915A9">
              <w:rPr>
                <w:rFonts w:cs="Arial"/>
                <w:color w:val="000000"/>
                <w:szCs w:val="20"/>
              </w:rPr>
              <w:t>Demography as single module listing</w:t>
            </w:r>
          </w:p>
          <w:p w14:paraId="54891FE9" w14:textId="77777777" w:rsidR="00687C6C" w:rsidRPr="005915A9" w:rsidRDefault="00687C6C" w:rsidP="003C3E7D">
            <w:pPr>
              <w:spacing w:before="60" w:after="60"/>
              <w:jc w:val="left"/>
              <w:rPr>
                <w:rFonts w:cs="Arial"/>
                <w:color w:val="000000"/>
                <w:szCs w:val="20"/>
              </w:rPr>
            </w:pPr>
            <w:r w:rsidRPr="005915A9">
              <w:rPr>
                <w:rFonts w:cs="Arial"/>
                <w:color w:val="000000"/>
                <w:szCs w:val="20"/>
              </w:rPr>
              <w:t>AE-CM for cross module listing</w:t>
            </w:r>
          </w:p>
        </w:tc>
        <w:tc>
          <w:tcPr>
            <w:tcW w:w="1418" w:type="dxa"/>
          </w:tcPr>
          <w:p w14:paraId="2B9A22FC" w14:textId="77777777" w:rsidR="00687C6C" w:rsidRPr="005915A9" w:rsidRDefault="00687C6C" w:rsidP="003C3E7D">
            <w:pPr>
              <w:spacing w:before="60" w:after="60"/>
              <w:rPr>
                <w:i/>
              </w:rPr>
            </w:pPr>
          </w:p>
        </w:tc>
      </w:tr>
      <w:tr w:rsidR="00687C6C" w:rsidRPr="005915A9" w14:paraId="150329B5" w14:textId="77777777" w:rsidTr="00ED2314">
        <w:trPr>
          <w:trHeight w:val="70"/>
        </w:trPr>
        <w:tc>
          <w:tcPr>
            <w:tcW w:w="1777" w:type="dxa"/>
            <w:shd w:val="clear" w:color="auto" w:fill="auto"/>
          </w:tcPr>
          <w:p w14:paraId="61C0C71B" w14:textId="77777777"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DB_UR_10.02</w:t>
            </w:r>
          </w:p>
        </w:tc>
        <w:tc>
          <w:tcPr>
            <w:tcW w:w="6047" w:type="dxa"/>
            <w:shd w:val="clear" w:color="auto" w:fill="auto"/>
          </w:tcPr>
          <w:p w14:paraId="3BA33B70" w14:textId="77777777" w:rsidR="00687C6C" w:rsidRPr="005915A9" w:rsidRDefault="00687C6C" w:rsidP="003C3E7D">
            <w:pPr>
              <w:spacing w:before="60" w:after="60"/>
              <w:jc w:val="left"/>
              <w:rPr>
                <w:rFonts w:cs="Arial"/>
                <w:color w:val="000000"/>
                <w:szCs w:val="20"/>
              </w:rPr>
            </w:pPr>
            <w:r w:rsidRPr="005915A9">
              <w:rPr>
                <w:rFonts w:cs="Arial"/>
                <w:color w:val="000000"/>
                <w:szCs w:val="20"/>
              </w:rPr>
              <w:t>The listing shall have following attributes:</w:t>
            </w:r>
          </w:p>
          <w:p w14:paraId="002C0F5C" w14:textId="509597F5" w:rsidR="00687C6C" w:rsidRPr="005915A9" w:rsidRDefault="00687C6C" w:rsidP="00687C6C">
            <w:pPr>
              <w:pStyle w:val="ListParagraph"/>
              <w:numPr>
                <w:ilvl w:val="0"/>
                <w:numId w:val="17"/>
              </w:numPr>
              <w:spacing w:before="60" w:after="60"/>
              <w:ind w:left="241" w:hanging="241"/>
              <w:jc w:val="left"/>
              <w:rPr>
                <w:rFonts w:cs="Arial"/>
                <w:color w:val="000000"/>
                <w:szCs w:val="20"/>
              </w:rPr>
            </w:pPr>
            <w:r w:rsidRPr="005915A9">
              <w:rPr>
                <w:rFonts w:cs="Arial"/>
                <w:color w:val="000000"/>
                <w:szCs w:val="20"/>
              </w:rPr>
              <w:t>Subject/Participant Review: The system shall allow user to review data subject wise by displaying in listing format in a single window.</w:t>
            </w:r>
          </w:p>
          <w:p w14:paraId="3555DD77" w14:textId="77777777" w:rsidR="00687C6C" w:rsidRPr="005915A9" w:rsidRDefault="00687C6C" w:rsidP="003C3E7D">
            <w:pPr>
              <w:spacing w:before="60" w:after="60"/>
              <w:jc w:val="left"/>
              <w:rPr>
                <w:rFonts w:cs="Arial"/>
                <w:color w:val="000000"/>
                <w:szCs w:val="20"/>
              </w:rPr>
            </w:pPr>
            <w:r w:rsidRPr="005915A9">
              <w:rPr>
                <w:rFonts w:cs="Arial"/>
                <w:color w:val="000000"/>
                <w:szCs w:val="20"/>
              </w:rPr>
              <w:t>Use case:</w:t>
            </w:r>
          </w:p>
          <w:p w14:paraId="2B5B03BF" w14:textId="54C29887" w:rsidR="00687C6C" w:rsidRPr="005915A9" w:rsidRDefault="00687C6C" w:rsidP="003C3E7D">
            <w:pPr>
              <w:spacing w:before="60" w:after="60"/>
              <w:jc w:val="left"/>
              <w:rPr>
                <w:rFonts w:cs="Arial"/>
                <w:color w:val="000000"/>
                <w:szCs w:val="20"/>
              </w:rPr>
            </w:pPr>
            <w:r w:rsidRPr="005915A9">
              <w:rPr>
                <w:rFonts w:cs="Arial"/>
                <w:color w:val="000000"/>
                <w:szCs w:val="20"/>
              </w:rPr>
              <w:t xml:space="preserve">User shall be able to select one subject and the data shall be displayed from different listings E.g. Demography, Informed </w:t>
            </w:r>
            <w:r w:rsidRPr="005915A9">
              <w:rPr>
                <w:rFonts w:cs="Arial"/>
                <w:color w:val="000000"/>
                <w:szCs w:val="20"/>
              </w:rPr>
              <w:lastRenderedPageBreak/>
              <w:t>Consent, Dosing, AE, MH, CM for the subject i.e., an entire subject/ profile should be available.</w:t>
            </w:r>
          </w:p>
        </w:tc>
        <w:tc>
          <w:tcPr>
            <w:tcW w:w="1418" w:type="dxa"/>
          </w:tcPr>
          <w:p w14:paraId="5DAB7061" w14:textId="77777777" w:rsidR="00687C6C" w:rsidRPr="005915A9" w:rsidRDefault="00687C6C" w:rsidP="003C3E7D">
            <w:pPr>
              <w:spacing w:before="60" w:after="60"/>
              <w:rPr>
                <w:i/>
              </w:rPr>
            </w:pPr>
          </w:p>
        </w:tc>
      </w:tr>
      <w:tr w:rsidR="00687C6C" w:rsidRPr="005915A9" w14:paraId="447519E5" w14:textId="77777777" w:rsidTr="00ED2314">
        <w:trPr>
          <w:trHeight w:val="70"/>
        </w:trPr>
        <w:tc>
          <w:tcPr>
            <w:tcW w:w="1777" w:type="dxa"/>
            <w:shd w:val="clear" w:color="auto" w:fill="auto"/>
          </w:tcPr>
          <w:p w14:paraId="3563D0E2" w14:textId="77777777"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DB_UR_10.03</w:t>
            </w:r>
          </w:p>
        </w:tc>
        <w:tc>
          <w:tcPr>
            <w:tcW w:w="6047" w:type="dxa"/>
            <w:shd w:val="clear" w:color="auto" w:fill="auto"/>
          </w:tcPr>
          <w:p w14:paraId="5151368E" w14:textId="77777777" w:rsidR="00687C6C" w:rsidRPr="005915A9" w:rsidRDefault="00687C6C" w:rsidP="003C3E7D">
            <w:pPr>
              <w:spacing w:before="60" w:after="60"/>
              <w:jc w:val="left"/>
              <w:rPr>
                <w:rFonts w:cs="Arial"/>
                <w:color w:val="000000"/>
                <w:szCs w:val="20"/>
              </w:rPr>
            </w:pPr>
            <w:r w:rsidRPr="005915A9">
              <w:rPr>
                <w:rFonts w:cs="Arial"/>
                <w:color w:val="000000"/>
                <w:szCs w:val="20"/>
              </w:rPr>
              <w:t xml:space="preserve">System shall display: </w:t>
            </w:r>
          </w:p>
          <w:p w14:paraId="33A6D83A" w14:textId="77777777" w:rsidR="00687C6C" w:rsidRPr="005915A9" w:rsidRDefault="00687C6C" w:rsidP="00687C6C">
            <w:pPr>
              <w:pStyle w:val="ListParagraph"/>
              <w:numPr>
                <w:ilvl w:val="0"/>
                <w:numId w:val="18"/>
              </w:numPr>
              <w:spacing w:before="60" w:after="60"/>
              <w:ind w:left="241" w:hanging="241"/>
              <w:jc w:val="left"/>
              <w:rPr>
                <w:rFonts w:cs="Arial"/>
                <w:color w:val="000000"/>
                <w:szCs w:val="20"/>
              </w:rPr>
            </w:pPr>
            <w:r w:rsidRPr="005915A9">
              <w:rPr>
                <w:rFonts w:cs="Arial"/>
                <w:color w:val="000000"/>
                <w:szCs w:val="20"/>
              </w:rPr>
              <w:t>Site wise Review status summary of the listings (Performance Metrics).</w:t>
            </w:r>
          </w:p>
          <w:p w14:paraId="22C1FF77" w14:textId="48625EF1" w:rsidR="00687C6C" w:rsidRPr="005915A9" w:rsidRDefault="00687C6C" w:rsidP="00687C6C">
            <w:pPr>
              <w:pStyle w:val="ListParagraph"/>
              <w:numPr>
                <w:ilvl w:val="0"/>
                <w:numId w:val="18"/>
              </w:numPr>
              <w:spacing w:before="60" w:after="60"/>
              <w:ind w:left="241" w:hanging="241"/>
              <w:jc w:val="left"/>
              <w:rPr>
                <w:rFonts w:cs="Arial"/>
                <w:color w:val="000000"/>
                <w:szCs w:val="20"/>
              </w:rPr>
            </w:pPr>
            <w:r w:rsidRPr="005915A9">
              <w:rPr>
                <w:rFonts w:cs="Arial"/>
                <w:color w:val="000000"/>
                <w:szCs w:val="20"/>
              </w:rPr>
              <w:t>Desired metrics on dashboard in the form of figures or graphs based on the requirement.</w:t>
            </w:r>
          </w:p>
          <w:p w14:paraId="07723C45" w14:textId="77777777" w:rsidR="00687C6C" w:rsidRPr="005915A9" w:rsidRDefault="00687C6C" w:rsidP="003C3E7D">
            <w:pPr>
              <w:spacing w:before="60" w:after="60"/>
              <w:jc w:val="left"/>
              <w:rPr>
                <w:rFonts w:cs="Arial"/>
                <w:color w:val="000000"/>
                <w:szCs w:val="20"/>
              </w:rPr>
            </w:pPr>
            <w:r w:rsidRPr="005915A9">
              <w:rPr>
                <w:rFonts w:cs="Arial"/>
                <w:color w:val="000000"/>
                <w:szCs w:val="20"/>
              </w:rPr>
              <w:t>Use case:</w:t>
            </w:r>
          </w:p>
          <w:p w14:paraId="447ED3D8" w14:textId="77777777" w:rsidR="00687C6C" w:rsidRPr="005915A9" w:rsidRDefault="00687C6C" w:rsidP="003C3E7D">
            <w:pPr>
              <w:spacing w:before="60" w:after="60"/>
              <w:jc w:val="left"/>
              <w:rPr>
                <w:rFonts w:cs="Arial"/>
                <w:color w:val="000000"/>
                <w:szCs w:val="20"/>
              </w:rPr>
            </w:pPr>
            <w:r w:rsidRPr="005915A9">
              <w:rPr>
                <w:rFonts w:cs="Arial"/>
                <w:color w:val="000000"/>
                <w:szCs w:val="20"/>
              </w:rPr>
              <w:t>System shall display total and site wise records of No. of total events, No. of open (to be reviewed) events, No. of reviewed events, No. of open and closed queries.</w:t>
            </w:r>
          </w:p>
          <w:p w14:paraId="5091E8D3" w14:textId="77777777" w:rsidR="00687C6C" w:rsidRPr="005915A9" w:rsidRDefault="00687C6C" w:rsidP="003C3E7D">
            <w:pPr>
              <w:spacing w:before="60" w:after="60"/>
              <w:jc w:val="left"/>
              <w:rPr>
                <w:rFonts w:cs="Arial"/>
                <w:color w:val="000000"/>
                <w:szCs w:val="20"/>
              </w:rPr>
            </w:pPr>
            <w:r w:rsidRPr="005915A9">
              <w:rPr>
                <w:rFonts w:cs="Arial"/>
                <w:color w:val="000000"/>
                <w:szCs w:val="20"/>
              </w:rPr>
              <w:t>Use case:</w:t>
            </w:r>
          </w:p>
          <w:p w14:paraId="089DBAF3" w14:textId="00E10C9C" w:rsidR="00687C6C" w:rsidRPr="005915A9" w:rsidRDefault="00687C6C" w:rsidP="003C3E7D">
            <w:pPr>
              <w:spacing w:before="60" w:after="60"/>
              <w:jc w:val="left"/>
              <w:rPr>
                <w:rFonts w:cs="Arial"/>
                <w:color w:val="000000"/>
                <w:szCs w:val="20"/>
              </w:rPr>
            </w:pPr>
            <w:r w:rsidRPr="005915A9">
              <w:rPr>
                <w:rFonts w:cs="Arial"/>
                <w:color w:val="000000"/>
                <w:szCs w:val="20"/>
              </w:rPr>
              <w:t>System shall display desired data captured in a listing site wise in graph format. E.g. Display totals number of AEs, Solicited AEs, Unsolicited AEs, AESIs, Serious AEs, Related AEs, Fatal AEs, Severe AEs, Serious Adverse Events, etc.</w:t>
            </w:r>
          </w:p>
        </w:tc>
        <w:tc>
          <w:tcPr>
            <w:tcW w:w="1418" w:type="dxa"/>
          </w:tcPr>
          <w:p w14:paraId="2619BD04" w14:textId="77777777" w:rsidR="00687C6C" w:rsidRPr="005915A9" w:rsidRDefault="00687C6C" w:rsidP="003C3E7D">
            <w:pPr>
              <w:spacing w:before="60" w:after="60"/>
              <w:rPr>
                <w:i/>
              </w:rPr>
            </w:pPr>
          </w:p>
        </w:tc>
      </w:tr>
      <w:tr w:rsidR="00687C6C" w:rsidRPr="005915A9" w14:paraId="0517A920" w14:textId="77777777" w:rsidTr="00ED2314">
        <w:trPr>
          <w:trHeight w:val="70"/>
        </w:trPr>
        <w:tc>
          <w:tcPr>
            <w:tcW w:w="1777" w:type="dxa"/>
            <w:shd w:val="clear" w:color="auto" w:fill="auto"/>
          </w:tcPr>
          <w:p w14:paraId="5B6F3F0E" w14:textId="77777777"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DB_UR_10.04</w:t>
            </w:r>
          </w:p>
        </w:tc>
        <w:tc>
          <w:tcPr>
            <w:tcW w:w="6047" w:type="dxa"/>
            <w:shd w:val="clear" w:color="auto" w:fill="auto"/>
          </w:tcPr>
          <w:p w14:paraId="55D2E642" w14:textId="77777777" w:rsidR="00687C6C" w:rsidRPr="005915A9" w:rsidRDefault="00687C6C" w:rsidP="003C3E7D">
            <w:pPr>
              <w:spacing w:before="60" w:after="60"/>
              <w:jc w:val="left"/>
              <w:rPr>
                <w:rFonts w:cs="Arial"/>
                <w:color w:val="000000"/>
                <w:szCs w:val="20"/>
              </w:rPr>
            </w:pPr>
            <w:r w:rsidRPr="005915A9">
              <w:rPr>
                <w:rFonts w:cs="Arial"/>
                <w:color w:val="000000"/>
                <w:szCs w:val="20"/>
              </w:rPr>
              <w:t>The system shall allow the user to export the listing with desired fields with the queries generated by medical monitoring group</w:t>
            </w:r>
          </w:p>
        </w:tc>
        <w:tc>
          <w:tcPr>
            <w:tcW w:w="1418" w:type="dxa"/>
          </w:tcPr>
          <w:p w14:paraId="16D85A94" w14:textId="77777777" w:rsidR="00687C6C" w:rsidRPr="005915A9" w:rsidRDefault="00687C6C" w:rsidP="003C3E7D">
            <w:pPr>
              <w:spacing w:before="60" w:after="60"/>
              <w:rPr>
                <w:i/>
              </w:rPr>
            </w:pPr>
          </w:p>
        </w:tc>
      </w:tr>
      <w:tr w:rsidR="00687C6C" w:rsidRPr="005915A9" w14:paraId="20F0469B" w14:textId="77777777" w:rsidTr="00ED2314">
        <w:trPr>
          <w:trHeight w:val="70"/>
        </w:trPr>
        <w:tc>
          <w:tcPr>
            <w:tcW w:w="1777" w:type="dxa"/>
            <w:shd w:val="clear" w:color="auto" w:fill="auto"/>
          </w:tcPr>
          <w:p w14:paraId="77BFDD6E" w14:textId="77777777"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DB_UR_10.05</w:t>
            </w:r>
          </w:p>
        </w:tc>
        <w:tc>
          <w:tcPr>
            <w:tcW w:w="6047" w:type="dxa"/>
            <w:shd w:val="clear" w:color="auto" w:fill="auto"/>
          </w:tcPr>
          <w:p w14:paraId="169EB6A1" w14:textId="77777777" w:rsidR="00687C6C" w:rsidRPr="005915A9" w:rsidRDefault="00687C6C" w:rsidP="003C3E7D">
            <w:pPr>
              <w:spacing w:before="60" w:after="60"/>
              <w:jc w:val="left"/>
              <w:rPr>
                <w:rFonts w:cs="Arial"/>
                <w:color w:val="000000"/>
                <w:szCs w:val="20"/>
              </w:rPr>
            </w:pPr>
            <w:r w:rsidRPr="005915A9">
              <w:rPr>
                <w:rFonts w:cs="Arial"/>
                <w:color w:val="000000"/>
                <w:szCs w:val="20"/>
              </w:rPr>
              <w:t>System shall allow desired data to be reviewed subject-wise across visits for trends.</w:t>
            </w:r>
          </w:p>
          <w:p w14:paraId="61D10718" w14:textId="77777777" w:rsidR="00687C6C" w:rsidRPr="005915A9" w:rsidRDefault="00687C6C" w:rsidP="003C3E7D">
            <w:pPr>
              <w:spacing w:before="60" w:after="60"/>
              <w:jc w:val="left"/>
              <w:rPr>
                <w:rFonts w:cs="Arial"/>
                <w:color w:val="000000"/>
                <w:szCs w:val="20"/>
              </w:rPr>
            </w:pPr>
            <w:r w:rsidRPr="005915A9">
              <w:rPr>
                <w:rFonts w:cs="Arial"/>
                <w:color w:val="000000"/>
                <w:szCs w:val="20"/>
              </w:rPr>
              <w:t>Use Case:</w:t>
            </w:r>
          </w:p>
          <w:p w14:paraId="2B09FDEF" w14:textId="77777777" w:rsidR="00687C6C" w:rsidRPr="005915A9" w:rsidRDefault="00687C6C" w:rsidP="003C3E7D">
            <w:pPr>
              <w:spacing w:before="60" w:after="60"/>
              <w:jc w:val="left"/>
              <w:rPr>
                <w:rFonts w:cs="Arial"/>
                <w:color w:val="000000"/>
                <w:szCs w:val="20"/>
              </w:rPr>
            </w:pPr>
            <w:r w:rsidRPr="005915A9">
              <w:rPr>
                <w:rFonts w:cs="Arial"/>
                <w:color w:val="000000"/>
                <w:szCs w:val="20"/>
              </w:rPr>
              <w:t>E.g. Weight, Blood Pressure, Pulse, Blood Sugar level of a subject/participant across all visits</w:t>
            </w:r>
          </w:p>
        </w:tc>
        <w:tc>
          <w:tcPr>
            <w:tcW w:w="1418" w:type="dxa"/>
          </w:tcPr>
          <w:p w14:paraId="395F87FA" w14:textId="77777777" w:rsidR="00687C6C" w:rsidRPr="005915A9" w:rsidRDefault="00687C6C" w:rsidP="003C3E7D">
            <w:pPr>
              <w:spacing w:before="60" w:after="60"/>
              <w:rPr>
                <w:i/>
              </w:rPr>
            </w:pPr>
          </w:p>
        </w:tc>
      </w:tr>
      <w:tr w:rsidR="00687C6C" w:rsidRPr="005915A9" w14:paraId="35988BA0" w14:textId="77777777" w:rsidTr="00ED2314">
        <w:trPr>
          <w:trHeight w:val="70"/>
        </w:trPr>
        <w:tc>
          <w:tcPr>
            <w:tcW w:w="1777" w:type="dxa"/>
            <w:shd w:val="clear" w:color="auto" w:fill="auto"/>
          </w:tcPr>
          <w:p w14:paraId="3CD17868" w14:textId="77777777"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DB_UR_10.06</w:t>
            </w:r>
          </w:p>
        </w:tc>
        <w:tc>
          <w:tcPr>
            <w:tcW w:w="6047" w:type="dxa"/>
            <w:shd w:val="clear" w:color="auto" w:fill="auto"/>
          </w:tcPr>
          <w:p w14:paraId="4B050E4A" w14:textId="77777777" w:rsidR="00687C6C" w:rsidRPr="005915A9" w:rsidRDefault="00687C6C" w:rsidP="003C3E7D">
            <w:pPr>
              <w:spacing w:before="60" w:after="60"/>
              <w:jc w:val="left"/>
              <w:rPr>
                <w:rFonts w:cs="Arial"/>
                <w:color w:val="000000"/>
                <w:szCs w:val="20"/>
              </w:rPr>
            </w:pPr>
            <w:r w:rsidRPr="005915A9">
              <w:rPr>
                <w:rFonts w:cs="Arial"/>
                <w:color w:val="000000"/>
                <w:szCs w:val="20"/>
              </w:rPr>
              <w:t>The system shall allow users to create views. This view would then enable users to flag any discrepancies in the listing data.</w:t>
            </w:r>
          </w:p>
          <w:p w14:paraId="1C0204ED" w14:textId="77777777" w:rsidR="00687C6C" w:rsidRPr="005915A9" w:rsidRDefault="00687C6C" w:rsidP="003C3E7D">
            <w:pPr>
              <w:spacing w:before="60" w:after="60"/>
              <w:jc w:val="left"/>
              <w:rPr>
                <w:rFonts w:cs="Arial"/>
                <w:color w:val="000000"/>
                <w:szCs w:val="20"/>
              </w:rPr>
            </w:pPr>
            <w:r w:rsidRPr="005915A9">
              <w:rPr>
                <w:rFonts w:cs="Arial"/>
                <w:color w:val="000000"/>
                <w:szCs w:val="20"/>
              </w:rPr>
              <w:t xml:space="preserve">Use Case </w:t>
            </w:r>
          </w:p>
          <w:p w14:paraId="1483BBFC" w14:textId="1D46CCE2" w:rsidR="00687C6C" w:rsidRPr="005915A9" w:rsidRDefault="00687C6C" w:rsidP="003C3E7D">
            <w:pPr>
              <w:spacing w:before="60" w:after="60"/>
              <w:jc w:val="left"/>
              <w:rPr>
                <w:rFonts w:cs="Arial"/>
                <w:color w:val="000000"/>
                <w:szCs w:val="20"/>
              </w:rPr>
            </w:pPr>
            <w:r w:rsidRPr="005915A9">
              <w:rPr>
                <w:rFonts w:cs="Arial"/>
                <w:color w:val="000000"/>
                <w:szCs w:val="20"/>
              </w:rPr>
              <w:t>System shall allow user to review data Critical Data/Important Data to be reviewed for study objectives.</w:t>
            </w:r>
          </w:p>
          <w:p w14:paraId="6DA6FC9A" w14:textId="03824662" w:rsidR="00687C6C" w:rsidRPr="005915A9" w:rsidRDefault="00687C6C" w:rsidP="003C3E7D">
            <w:pPr>
              <w:spacing w:before="60" w:after="60"/>
              <w:jc w:val="left"/>
              <w:rPr>
                <w:rFonts w:cs="Arial"/>
                <w:color w:val="000000"/>
                <w:szCs w:val="20"/>
              </w:rPr>
            </w:pPr>
            <w:r w:rsidRPr="005915A9">
              <w:rPr>
                <w:rFonts w:cs="Arial"/>
                <w:color w:val="000000"/>
                <w:szCs w:val="20"/>
              </w:rPr>
              <w:t>System shall allow to create focused listings such as related AE/fatal AE/AEs of Grade 3 and Grade 4 severity, etc.</w:t>
            </w:r>
          </w:p>
        </w:tc>
        <w:tc>
          <w:tcPr>
            <w:tcW w:w="1418" w:type="dxa"/>
          </w:tcPr>
          <w:p w14:paraId="3A359B6E" w14:textId="77777777" w:rsidR="00687C6C" w:rsidRPr="005915A9" w:rsidRDefault="00687C6C" w:rsidP="003C3E7D">
            <w:pPr>
              <w:spacing w:before="60" w:after="60"/>
              <w:rPr>
                <w:i/>
              </w:rPr>
            </w:pPr>
          </w:p>
        </w:tc>
      </w:tr>
      <w:tr w:rsidR="00687C6C" w:rsidRPr="005915A9" w14:paraId="126EC548" w14:textId="77777777" w:rsidTr="00ED2314">
        <w:trPr>
          <w:trHeight w:val="70"/>
        </w:trPr>
        <w:tc>
          <w:tcPr>
            <w:tcW w:w="1777" w:type="dxa"/>
            <w:shd w:val="clear" w:color="auto" w:fill="auto"/>
          </w:tcPr>
          <w:p w14:paraId="38314999" w14:textId="0C36CF34" w:rsidR="00687C6C" w:rsidRPr="005915A9" w:rsidRDefault="00687C6C" w:rsidP="003C3E7D">
            <w:pPr>
              <w:spacing w:before="60" w:after="60"/>
              <w:rPr>
                <w:rFonts w:cs="Arial"/>
                <w:color w:val="000000"/>
                <w:szCs w:val="20"/>
              </w:rPr>
            </w:pPr>
            <w:r w:rsidRPr="005915A9">
              <w:rPr>
                <w:rFonts w:cs="Arial"/>
                <w:color w:val="000000"/>
                <w:szCs w:val="20"/>
              </w:rPr>
              <w:t>DB_UR_1</w:t>
            </w:r>
            <w:r w:rsidR="00ED2314">
              <w:rPr>
                <w:rFonts w:cs="Arial"/>
                <w:color w:val="000000"/>
                <w:szCs w:val="20"/>
              </w:rPr>
              <w:t>0</w:t>
            </w:r>
            <w:r w:rsidRPr="005915A9">
              <w:rPr>
                <w:rFonts w:cs="Arial"/>
                <w:color w:val="000000"/>
                <w:szCs w:val="20"/>
              </w:rPr>
              <w:t>.07</w:t>
            </w:r>
          </w:p>
        </w:tc>
        <w:tc>
          <w:tcPr>
            <w:tcW w:w="6047" w:type="dxa"/>
            <w:shd w:val="clear" w:color="auto" w:fill="auto"/>
          </w:tcPr>
          <w:p w14:paraId="55E14F91" w14:textId="77777777" w:rsidR="00687C6C" w:rsidRPr="005915A9" w:rsidRDefault="00687C6C" w:rsidP="003C3E7D">
            <w:pPr>
              <w:spacing w:before="60" w:after="60"/>
              <w:jc w:val="left"/>
              <w:rPr>
                <w:rFonts w:cs="Arial"/>
                <w:color w:val="000000"/>
                <w:szCs w:val="20"/>
              </w:rPr>
            </w:pPr>
            <w:proofErr w:type="gramStart"/>
            <w:r w:rsidRPr="005915A9">
              <w:rPr>
                <w:rFonts w:cs="Arial"/>
                <w:color w:val="000000"/>
                <w:szCs w:val="20"/>
              </w:rPr>
              <w:t>System</w:t>
            </w:r>
            <w:proofErr w:type="gramEnd"/>
            <w:r w:rsidRPr="005915A9">
              <w:rPr>
                <w:rFonts w:cs="Arial"/>
                <w:color w:val="000000"/>
                <w:szCs w:val="20"/>
              </w:rPr>
              <w:t xml:space="preserve"> shall allow user to choose the desired fields for listing in desired sequence.</w:t>
            </w:r>
          </w:p>
          <w:p w14:paraId="3FB6577A" w14:textId="77777777" w:rsidR="00687C6C" w:rsidRPr="005915A9" w:rsidRDefault="00687C6C" w:rsidP="003C3E7D">
            <w:pPr>
              <w:spacing w:before="60" w:after="60"/>
              <w:jc w:val="left"/>
              <w:rPr>
                <w:rFonts w:cs="Arial"/>
                <w:color w:val="000000"/>
                <w:szCs w:val="20"/>
              </w:rPr>
            </w:pPr>
            <w:r w:rsidRPr="005915A9">
              <w:rPr>
                <w:rFonts w:cs="Arial"/>
                <w:color w:val="000000"/>
                <w:szCs w:val="20"/>
              </w:rPr>
              <w:t>System shall allow user to add derived fields in the listing.</w:t>
            </w:r>
          </w:p>
          <w:p w14:paraId="5146A914" w14:textId="77777777" w:rsidR="00687C6C" w:rsidRPr="005915A9" w:rsidRDefault="00687C6C" w:rsidP="003C3E7D">
            <w:pPr>
              <w:spacing w:before="60" w:after="60"/>
              <w:jc w:val="left"/>
              <w:rPr>
                <w:rFonts w:cs="Arial"/>
                <w:color w:val="000000"/>
                <w:szCs w:val="20"/>
              </w:rPr>
            </w:pPr>
            <w:r w:rsidRPr="005915A9">
              <w:rPr>
                <w:rFonts w:cs="Arial"/>
                <w:color w:val="000000"/>
                <w:szCs w:val="20"/>
              </w:rPr>
              <w:t>Use case:</w:t>
            </w:r>
          </w:p>
          <w:p w14:paraId="1ED1423A" w14:textId="77777777" w:rsidR="00687C6C" w:rsidRPr="005915A9" w:rsidRDefault="00687C6C" w:rsidP="00687C6C">
            <w:pPr>
              <w:pStyle w:val="ListParagraph"/>
              <w:numPr>
                <w:ilvl w:val="0"/>
                <w:numId w:val="19"/>
              </w:numPr>
              <w:spacing w:before="60" w:after="60"/>
              <w:ind w:left="241" w:hanging="241"/>
              <w:jc w:val="left"/>
              <w:rPr>
                <w:rFonts w:cs="Arial"/>
                <w:color w:val="000000"/>
                <w:szCs w:val="20"/>
              </w:rPr>
            </w:pPr>
            <w:r w:rsidRPr="005915A9">
              <w:rPr>
                <w:rFonts w:cs="Arial"/>
                <w:color w:val="000000"/>
                <w:szCs w:val="20"/>
              </w:rPr>
              <w:lastRenderedPageBreak/>
              <w:t>Age: based on date of birth and date of visit</w:t>
            </w:r>
          </w:p>
          <w:p w14:paraId="5CE67C5E" w14:textId="77777777" w:rsidR="00687C6C" w:rsidRPr="005915A9" w:rsidRDefault="00687C6C" w:rsidP="003C3E7D">
            <w:pPr>
              <w:spacing w:before="60" w:after="60"/>
              <w:jc w:val="left"/>
              <w:rPr>
                <w:rFonts w:cs="Arial"/>
                <w:color w:val="000000"/>
                <w:szCs w:val="20"/>
              </w:rPr>
            </w:pPr>
            <w:r w:rsidRPr="005915A9">
              <w:rPr>
                <w:rFonts w:cs="Arial"/>
                <w:color w:val="000000"/>
                <w:szCs w:val="20"/>
              </w:rPr>
              <w:t>No. of days between AE start date and AE end date.</w:t>
            </w:r>
          </w:p>
        </w:tc>
        <w:tc>
          <w:tcPr>
            <w:tcW w:w="1418" w:type="dxa"/>
          </w:tcPr>
          <w:p w14:paraId="113DFF10" w14:textId="77777777" w:rsidR="00687C6C" w:rsidRPr="005915A9" w:rsidRDefault="00687C6C" w:rsidP="003C3E7D">
            <w:pPr>
              <w:spacing w:before="60" w:after="60"/>
              <w:rPr>
                <w:i/>
              </w:rPr>
            </w:pPr>
          </w:p>
        </w:tc>
      </w:tr>
      <w:tr w:rsidR="00687C6C" w:rsidRPr="005915A9" w14:paraId="6DCB9E28" w14:textId="77777777" w:rsidTr="00ED2314">
        <w:trPr>
          <w:trHeight w:val="70"/>
        </w:trPr>
        <w:tc>
          <w:tcPr>
            <w:tcW w:w="1777" w:type="dxa"/>
            <w:shd w:val="clear" w:color="auto" w:fill="auto"/>
          </w:tcPr>
          <w:p w14:paraId="3E932509" w14:textId="77777777"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DB_UR_10.08</w:t>
            </w:r>
          </w:p>
        </w:tc>
        <w:tc>
          <w:tcPr>
            <w:tcW w:w="6047" w:type="dxa"/>
            <w:shd w:val="clear" w:color="auto" w:fill="auto"/>
          </w:tcPr>
          <w:p w14:paraId="2E00A7DB" w14:textId="77777777" w:rsidR="00687C6C" w:rsidRPr="005915A9" w:rsidRDefault="00687C6C" w:rsidP="003C3E7D">
            <w:pPr>
              <w:spacing w:before="60" w:after="60"/>
              <w:jc w:val="left"/>
              <w:rPr>
                <w:rFonts w:cs="Arial"/>
                <w:color w:val="000000"/>
                <w:szCs w:val="20"/>
              </w:rPr>
            </w:pPr>
            <w:r w:rsidRPr="005915A9">
              <w:rPr>
                <w:rFonts w:cs="Arial"/>
                <w:color w:val="000000"/>
                <w:szCs w:val="20"/>
              </w:rPr>
              <w:t>Users shall be able to set Filters in the listing.</w:t>
            </w:r>
          </w:p>
          <w:p w14:paraId="6A345160" w14:textId="77777777" w:rsidR="00687C6C" w:rsidRPr="005915A9" w:rsidRDefault="00687C6C" w:rsidP="003C3E7D">
            <w:pPr>
              <w:spacing w:before="60" w:after="60"/>
              <w:jc w:val="left"/>
              <w:rPr>
                <w:rFonts w:cs="Arial"/>
                <w:color w:val="000000"/>
                <w:szCs w:val="20"/>
              </w:rPr>
            </w:pPr>
            <w:r w:rsidRPr="005915A9">
              <w:rPr>
                <w:rFonts w:cs="Arial"/>
                <w:color w:val="000000"/>
                <w:szCs w:val="20"/>
              </w:rPr>
              <w:t>Use Case</w:t>
            </w:r>
          </w:p>
          <w:p w14:paraId="7422C163" w14:textId="2C2AE8D6" w:rsidR="00687C6C" w:rsidRPr="005915A9" w:rsidRDefault="005915A9" w:rsidP="003C3E7D">
            <w:pPr>
              <w:spacing w:before="60" w:after="60"/>
              <w:jc w:val="left"/>
              <w:rPr>
                <w:rFonts w:cs="Arial"/>
                <w:color w:val="000000"/>
                <w:szCs w:val="20"/>
              </w:rPr>
            </w:pPr>
            <w:r>
              <w:rPr>
                <w:rFonts w:cs="Arial"/>
                <w:color w:val="000000"/>
                <w:szCs w:val="20"/>
              </w:rPr>
              <w:t>The u</w:t>
            </w:r>
            <w:r w:rsidR="00687C6C" w:rsidRPr="005915A9">
              <w:rPr>
                <w:rFonts w:cs="Arial"/>
                <w:color w:val="000000"/>
                <w:szCs w:val="20"/>
              </w:rPr>
              <w:t>ser shall be able to filter based on desired parameter e.g. Hemoglobin or Neutrophil count or any other parameter from Lab listings. Similarly, filter similar type of events from AE listing e.g., all events of Gastroenteritis or Pneumonia</w:t>
            </w:r>
          </w:p>
        </w:tc>
        <w:tc>
          <w:tcPr>
            <w:tcW w:w="1418" w:type="dxa"/>
          </w:tcPr>
          <w:p w14:paraId="7461FA48" w14:textId="77777777" w:rsidR="00687C6C" w:rsidRPr="005915A9" w:rsidRDefault="00687C6C" w:rsidP="003C3E7D">
            <w:pPr>
              <w:spacing w:before="60" w:after="60"/>
              <w:rPr>
                <w:i/>
              </w:rPr>
            </w:pPr>
          </w:p>
        </w:tc>
      </w:tr>
      <w:tr w:rsidR="00687C6C" w:rsidRPr="005915A9" w14:paraId="561E080F" w14:textId="77777777" w:rsidTr="00ED2314">
        <w:trPr>
          <w:trHeight w:val="70"/>
        </w:trPr>
        <w:tc>
          <w:tcPr>
            <w:tcW w:w="1777" w:type="dxa"/>
            <w:shd w:val="clear" w:color="auto" w:fill="auto"/>
          </w:tcPr>
          <w:p w14:paraId="377F4411" w14:textId="77777777"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DB_UR_10.09</w:t>
            </w:r>
          </w:p>
        </w:tc>
        <w:tc>
          <w:tcPr>
            <w:tcW w:w="6047" w:type="dxa"/>
            <w:shd w:val="clear" w:color="auto" w:fill="auto"/>
          </w:tcPr>
          <w:p w14:paraId="28630A6E" w14:textId="73C98DBF" w:rsidR="00687C6C" w:rsidRPr="005915A9" w:rsidRDefault="00687C6C" w:rsidP="003C3E7D">
            <w:pPr>
              <w:spacing w:before="60" w:after="60"/>
              <w:jc w:val="left"/>
              <w:rPr>
                <w:rFonts w:cs="Arial"/>
                <w:color w:val="000000"/>
                <w:szCs w:val="20"/>
              </w:rPr>
            </w:pPr>
            <w:r w:rsidRPr="005915A9">
              <w:rPr>
                <w:rFonts w:cs="Arial"/>
                <w:color w:val="000000"/>
                <w:szCs w:val="20"/>
              </w:rPr>
              <w:t>Users shall be able to match fields between multiple</w:t>
            </w:r>
            <w:r w:rsidR="005915A9">
              <w:rPr>
                <w:rFonts w:cs="Arial"/>
                <w:color w:val="000000"/>
                <w:szCs w:val="20"/>
              </w:rPr>
              <w:t xml:space="preserve"> l</w:t>
            </w:r>
            <w:r w:rsidRPr="005915A9">
              <w:rPr>
                <w:rFonts w:cs="Arial"/>
                <w:color w:val="000000"/>
                <w:szCs w:val="20"/>
              </w:rPr>
              <w:t>istings</w:t>
            </w:r>
            <w:r w:rsidR="005915A9">
              <w:rPr>
                <w:rFonts w:cs="Arial"/>
                <w:color w:val="000000"/>
                <w:szCs w:val="20"/>
              </w:rPr>
              <w:t>.</w:t>
            </w:r>
          </w:p>
          <w:p w14:paraId="7A93F806" w14:textId="77777777" w:rsidR="00687C6C" w:rsidRPr="005915A9" w:rsidRDefault="00687C6C" w:rsidP="003C3E7D">
            <w:pPr>
              <w:spacing w:before="60" w:after="60"/>
              <w:jc w:val="left"/>
              <w:rPr>
                <w:rFonts w:cs="Arial"/>
                <w:color w:val="000000"/>
                <w:szCs w:val="20"/>
              </w:rPr>
            </w:pPr>
            <w:r w:rsidRPr="005915A9">
              <w:rPr>
                <w:rFonts w:cs="Arial"/>
                <w:color w:val="000000"/>
                <w:szCs w:val="20"/>
              </w:rPr>
              <w:t>Use Case</w:t>
            </w:r>
          </w:p>
          <w:p w14:paraId="199EE4C2" w14:textId="77777777" w:rsidR="00687C6C" w:rsidRPr="005915A9" w:rsidRDefault="00687C6C" w:rsidP="005915A9">
            <w:pPr>
              <w:pStyle w:val="ListParagraph"/>
              <w:numPr>
                <w:ilvl w:val="0"/>
                <w:numId w:val="23"/>
              </w:numPr>
              <w:spacing w:before="60" w:after="60"/>
              <w:jc w:val="left"/>
              <w:rPr>
                <w:rFonts w:cs="Arial"/>
                <w:color w:val="000000"/>
                <w:szCs w:val="20"/>
              </w:rPr>
            </w:pPr>
            <w:r w:rsidRPr="005915A9">
              <w:rPr>
                <w:rFonts w:cs="Arial"/>
                <w:color w:val="000000"/>
                <w:szCs w:val="20"/>
              </w:rPr>
              <w:t>For AE-CM listing: Event Code from AE module must be matching with Event Code in CM module.</w:t>
            </w:r>
          </w:p>
          <w:p w14:paraId="7FBAB393" w14:textId="77777777" w:rsidR="00687C6C" w:rsidRPr="005915A9" w:rsidRDefault="00687C6C" w:rsidP="003C3E7D">
            <w:pPr>
              <w:spacing w:before="60" w:after="60"/>
              <w:jc w:val="left"/>
              <w:rPr>
                <w:rFonts w:cs="Arial"/>
                <w:color w:val="000000"/>
                <w:szCs w:val="20"/>
              </w:rPr>
            </w:pPr>
            <w:r w:rsidRPr="005915A9">
              <w:rPr>
                <w:rFonts w:cs="Arial"/>
                <w:color w:val="000000"/>
                <w:szCs w:val="20"/>
              </w:rPr>
              <w:t>For AE without CM listing: Where Event Code of AE is not available in Event Code of CM.</w:t>
            </w:r>
          </w:p>
        </w:tc>
        <w:tc>
          <w:tcPr>
            <w:tcW w:w="1418" w:type="dxa"/>
          </w:tcPr>
          <w:p w14:paraId="38880B15" w14:textId="77777777" w:rsidR="00687C6C" w:rsidRPr="005915A9" w:rsidRDefault="00687C6C" w:rsidP="003C3E7D">
            <w:pPr>
              <w:spacing w:before="60" w:after="60"/>
              <w:rPr>
                <w:i/>
              </w:rPr>
            </w:pPr>
          </w:p>
        </w:tc>
      </w:tr>
      <w:tr w:rsidR="00687C6C" w:rsidRPr="005915A9" w14:paraId="1609F54D" w14:textId="77777777" w:rsidTr="00ED2314">
        <w:trPr>
          <w:trHeight w:val="70"/>
        </w:trPr>
        <w:tc>
          <w:tcPr>
            <w:tcW w:w="1777" w:type="dxa"/>
            <w:shd w:val="clear" w:color="auto" w:fill="auto"/>
          </w:tcPr>
          <w:p w14:paraId="592802B6" w14:textId="77777777"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DB_UR_10.10</w:t>
            </w:r>
          </w:p>
        </w:tc>
        <w:tc>
          <w:tcPr>
            <w:tcW w:w="6047" w:type="dxa"/>
            <w:shd w:val="clear" w:color="auto" w:fill="auto"/>
          </w:tcPr>
          <w:p w14:paraId="6EFCE318" w14:textId="77777777" w:rsidR="00687C6C" w:rsidRPr="005915A9" w:rsidRDefault="00687C6C" w:rsidP="003C3E7D">
            <w:pPr>
              <w:spacing w:before="60" w:after="60"/>
              <w:jc w:val="left"/>
              <w:rPr>
                <w:rFonts w:cs="Arial"/>
                <w:color w:val="000000"/>
                <w:szCs w:val="20"/>
              </w:rPr>
            </w:pPr>
            <w:r w:rsidRPr="005915A9">
              <w:rPr>
                <w:rFonts w:cs="Arial"/>
                <w:color w:val="000000"/>
                <w:szCs w:val="20"/>
              </w:rPr>
              <w:t>System shall allow user to review relevant data from more than one listing for efficient review.</w:t>
            </w:r>
          </w:p>
          <w:p w14:paraId="76A10DE5" w14:textId="77777777" w:rsidR="00687C6C" w:rsidRPr="005915A9" w:rsidRDefault="00687C6C" w:rsidP="00687C6C">
            <w:pPr>
              <w:pStyle w:val="ListParagraph"/>
              <w:numPr>
                <w:ilvl w:val="0"/>
                <w:numId w:val="23"/>
              </w:numPr>
              <w:spacing w:before="60" w:after="60"/>
              <w:jc w:val="left"/>
              <w:rPr>
                <w:rFonts w:cs="Arial"/>
                <w:color w:val="000000"/>
                <w:szCs w:val="20"/>
              </w:rPr>
            </w:pPr>
            <w:r w:rsidRPr="005915A9">
              <w:rPr>
                <w:rFonts w:cs="Arial"/>
                <w:color w:val="000000"/>
                <w:szCs w:val="20"/>
              </w:rPr>
              <w:t>By clicking/selecting on Adverse Event (AE Listing) system shall allow user to review Concomitant Medications (CM Listing) given for selected Adverse Event for a given subject. (Linking two Listings)</w:t>
            </w:r>
          </w:p>
          <w:p w14:paraId="1B9F05E7" w14:textId="601D34B7" w:rsidR="00687C6C" w:rsidRPr="005915A9" w:rsidRDefault="00687C6C" w:rsidP="003C3E7D">
            <w:pPr>
              <w:spacing w:before="60" w:after="60"/>
              <w:jc w:val="left"/>
              <w:rPr>
                <w:rFonts w:cs="Arial"/>
                <w:color w:val="000000"/>
                <w:szCs w:val="20"/>
              </w:rPr>
            </w:pPr>
            <w:r w:rsidRPr="005915A9">
              <w:rPr>
                <w:rFonts w:cs="Arial"/>
                <w:color w:val="000000"/>
                <w:szCs w:val="20"/>
              </w:rPr>
              <w:t xml:space="preserve">In addition to this, </w:t>
            </w:r>
            <w:r w:rsidR="005915A9">
              <w:rPr>
                <w:rFonts w:cs="Arial"/>
                <w:color w:val="000000"/>
                <w:szCs w:val="20"/>
              </w:rPr>
              <w:t xml:space="preserve">the </w:t>
            </w:r>
            <w:r w:rsidRPr="005915A9">
              <w:rPr>
                <w:rFonts w:cs="Arial"/>
                <w:color w:val="000000"/>
                <w:szCs w:val="20"/>
              </w:rPr>
              <w:t>system shall show multiple desired listings on the same.</w:t>
            </w:r>
          </w:p>
          <w:p w14:paraId="3EB21E33" w14:textId="77777777" w:rsidR="00687C6C" w:rsidRPr="005915A9" w:rsidRDefault="00687C6C" w:rsidP="003C3E7D">
            <w:pPr>
              <w:spacing w:before="60" w:after="60"/>
              <w:jc w:val="left"/>
              <w:rPr>
                <w:rFonts w:cs="Arial"/>
                <w:color w:val="000000"/>
                <w:szCs w:val="20"/>
              </w:rPr>
            </w:pPr>
            <w:r w:rsidRPr="005915A9">
              <w:rPr>
                <w:rFonts w:cs="Arial"/>
                <w:color w:val="000000"/>
                <w:szCs w:val="20"/>
              </w:rPr>
              <w:t>By clicking/selecting on AESI/Adverse Event (AE Listing) system shall allow user to review Concomitant Medications (CM Listing), Medical History (MH Listing), Prior Medications (CM Listing), Dosing Details given for selected Adverse Event for a given subject. (Display of five listing</w:t>
            </w:r>
          </w:p>
        </w:tc>
        <w:tc>
          <w:tcPr>
            <w:tcW w:w="1418" w:type="dxa"/>
          </w:tcPr>
          <w:p w14:paraId="523D559B" w14:textId="77777777" w:rsidR="00687C6C" w:rsidRPr="005915A9" w:rsidRDefault="00687C6C" w:rsidP="003C3E7D">
            <w:pPr>
              <w:spacing w:before="60" w:after="60"/>
              <w:rPr>
                <w:i/>
              </w:rPr>
            </w:pPr>
          </w:p>
        </w:tc>
      </w:tr>
      <w:tr w:rsidR="00687C6C" w:rsidRPr="005915A9" w14:paraId="616F2D32" w14:textId="77777777" w:rsidTr="00ED2314">
        <w:trPr>
          <w:trHeight w:val="70"/>
        </w:trPr>
        <w:tc>
          <w:tcPr>
            <w:tcW w:w="1777" w:type="dxa"/>
            <w:shd w:val="clear" w:color="auto" w:fill="auto"/>
          </w:tcPr>
          <w:p w14:paraId="17144438" w14:textId="4223E4D6"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DB_UR_10.11</w:t>
            </w:r>
          </w:p>
        </w:tc>
        <w:tc>
          <w:tcPr>
            <w:tcW w:w="6047" w:type="dxa"/>
            <w:shd w:val="clear" w:color="auto" w:fill="auto"/>
          </w:tcPr>
          <w:p w14:paraId="7F89E97D" w14:textId="10CF7237" w:rsidR="00687C6C" w:rsidRPr="005915A9" w:rsidRDefault="00687C6C" w:rsidP="003C3E7D">
            <w:pPr>
              <w:spacing w:before="60" w:after="60"/>
              <w:jc w:val="left"/>
              <w:rPr>
                <w:rFonts w:cs="Arial"/>
                <w:color w:val="000000"/>
                <w:szCs w:val="20"/>
              </w:rPr>
            </w:pPr>
            <w:r w:rsidRPr="005915A9">
              <w:rPr>
                <w:rFonts w:cs="Arial"/>
                <w:color w:val="000000"/>
                <w:szCs w:val="20"/>
              </w:rPr>
              <w:t>System shall be able to highlight critical field in a record based on value.</w:t>
            </w:r>
          </w:p>
          <w:p w14:paraId="68CF55BF" w14:textId="77777777" w:rsidR="00687C6C" w:rsidRPr="005915A9" w:rsidRDefault="00687C6C" w:rsidP="003C3E7D">
            <w:pPr>
              <w:spacing w:before="60" w:after="60"/>
              <w:jc w:val="left"/>
              <w:rPr>
                <w:rFonts w:cs="Arial"/>
                <w:color w:val="000000"/>
                <w:szCs w:val="20"/>
              </w:rPr>
            </w:pPr>
            <w:r w:rsidRPr="005915A9">
              <w:rPr>
                <w:rFonts w:cs="Arial"/>
                <w:color w:val="000000"/>
                <w:szCs w:val="20"/>
              </w:rPr>
              <w:t>Use Case</w:t>
            </w:r>
          </w:p>
          <w:p w14:paraId="75196B9B" w14:textId="77777777" w:rsidR="00687C6C" w:rsidRPr="005915A9" w:rsidRDefault="00687C6C" w:rsidP="003C3E7D">
            <w:pPr>
              <w:spacing w:before="60" w:after="60"/>
              <w:jc w:val="left"/>
              <w:rPr>
                <w:rFonts w:cs="Arial"/>
                <w:color w:val="000000"/>
                <w:szCs w:val="20"/>
              </w:rPr>
            </w:pPr>
            <w:r w:rsidRPr="005915A9">
              <w:rPr>
                <w:rFonts w:cs="Arial"/>
                <w:color w:val="000000"/>
                <w:szCs w:val="20"/>
              </w:rPr>
              <w:t xml:space="preserve">E.g., Highlight related event or fatal event in </w:t>
            </w:r>
            <w:proofErr w:type="gramStart"/>
            <w:r w:rsidRPr="005915A9">
              <w:rPr>
                <w:rFonts w:cs="Arial"/>
                <w:color w:val="000000"/>
                <w:szCs w:val="20"/>
              </w:rPr>
              <w:t>a</w:t>
            </w:r>
            <w:proofErr w:type="gramEnd"/>
            <w:r w:rsidRPr="005915A9">
              <w:rPr>
                <w:rFonts w:cs="Arial"/>
                <w:color w:val="000000"/>
                <w:szCs w:val="20"/>
              </w:rPr>
              <w:t xml:space="preserve"> AE record</w:t>
            </w:r>
          </w:p>
        </w:tc>
        <w:tc>
          <w:tcPr>
            <w:tcW w:w="1418" w:type="dxa"/>
          </w:tcPr>
          <w:p w14:paraId="6B4216BC" w14:textId="77777777" w:rsidR="00687C6C" w:rsidRPr="005915A9" w:rsidRDefault="00687C6C" w:rsidP="003C3E7D">
            <w:pPr>
              <w:spacing w:before="60" w:after="60"/>
              <w:rPr>
                <w:i/>
              </w:rPr>
            </w:pPr>
          </w:p>
        </w:tc>
      </w:tr>
      <w:tr w:rsidR="00687C6C" w:rsidRPr="005915A9" w14:paraId="681A262F" w14:textId="77777777" w:rsidTr="00ED2314">
        <w:trPr>
          <w:trHeight w:val="70"/>
        </w:trPr>
        <w:tc>
          <w:tcPr>
            <w:tcW w:w="1777" w:type="dxa"/>
            <w:shd w:val="clear" w:color="auto" w:fill="BFBFBF" w:themeFill="background1" w:themeFillShade="BF"/>
          </w:tcPr>
          <w:p w14:paraId="0125BD98" w14:textId="73E6BC0E"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 </w:t>
            </w:r>
            <w:r w:rsidRPr="005915A9">
              <w:rPr>
                <w:rFonts w:cs="Arial"/>
                <w:b/>
                <w:bCs/>
                <w:color w:val="000000"/>
                <w:szCs w:val="20"/>
              </w:rPr>
              <w:t>DB_UR_14</w:t>
            </w:r>
          </w:p>
        </w:tc>
        <w:tc>
          <w:tcPr>
            <w:tcW w:w="6047" w:type="dxa"/>
            <w:shd w:val="clear" w:color="auto" w:fill="BFBFBF" w:themeFill="background1" w:themeFillShade="BF"/>
          </w:tcPr>
          <w:p w14:paraId="1FE72F50" w14:textId="77777777" w:rsidR="00687C6C" w:rsidRPr="005915A9" w:rsidRDefault="00687C6C" w:rsidP="003C3E7D">
            <w:pPr>
              <w:spacing w:before="60" w:after="60"/>
              <w:jc w:val="left"/>
              <w:rPr>
                <w:rFonts w:cs="Arial"/>
                <w:color w:val="000000"/>
                <w:szCs w:val="20"/>
              </w:rPr>
            </w:pPr>
            <w:r w:rsidRPr="005915A9">
              <w:rPr>
                <w:rFonts w:cs="Arial"/>
                <w:b/>
                <w:bCs/>
                <w:color w:val="000000"/>
                <w:szCs w:val="20"/>
              </w:rPr>
              <w:t>Exports</w:t>
            </w:r>
            <w:r w:rsidRPr="005915A9">
              <w:rPr>
                <w:rFonts w:cs="Arial"/>
                <w:color w:val="000000"/>
                <w:szCs w:val="20"/>
              </w:rPr>
              <w:t> </w:t>
            </w:r>
          </w:p>
        </w:tc>
        <w:tc>
          <w:tcPr>
            <w:tcW w:w="1418" w:type="dxa"/>
          </w:tcPr>
          <w:p w14:paraId="030EC14C" w14:textId="77777777" w:rsidR="00687C6C" w:rsidRPr="005915A9" w:rsidRDefault="00687C6C" w:rsidP="003C3E7D">
            <w:pPr>
              <w:spacing w:before="60" w:after="60"/>
              <w:rPr>
                <w:i/>
              </w:rPr>
            </w:pPr>
          </w:p>
        </w:tc>
      </w:tr>
      <w:tr w:rsidR="00687C6C" w:rsidRPr="005915A9" w14:paraId="002F6734" w14:textId="77777777" w:rsidTr="00ED2314">
        <w:trPr>
          <w:trHeight w:val="70"/>
        </w:trPr>
        <w:tc>
          <w:tcPr>
            <w:tcW w:w="1777" w:type="dxa"/>
            <w:shd w:val="clear" w:color="auto" w:fill="auto"/>
          </w:tcPr>
          <w:p w14:paraId="4E37C9A8" w14:textId="485CBAE5"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lastRenderedPageBreak/>
              <w:t> DB_UR_14.01</w:t>
            </w:r>
          </w:p>
        </w:tc>
        <w:tc>
          <w:tcPr>
            <w:tcW w:w="6047" w:type="dxa"/>
            <w:shd w:val="clear" w:color="auto" w:fill="auto"/>
          </w:tcPr>
          <w:p w14:paraId="4D400C65" w14:textId="77777777" w:rsidR="00687C6C" w:rsidRPr="005915A9" w:rsidRDefault="00687C6C" w:rsidP="003C3E7D">
            <w:pPr>
              <w:spacing w:before="60" w:after="60"/>
              <w:jc w:val="left"/>
              <w:rPr>
                <w:rFonts w:cs="Arial"/>
                <w:color w:val="000000"/>
                <w:szCs w:val="20"/>
              </w:rPr>
            </w:pPr>
            <w:r w:rsidRPr="005915A9">
              <w:rPr>
                <w:rFonts w:cs="Arial"/>
                <w:color w:val="000000"/>
                <w:szCs w:val="20"/>
              </w:rPr>
              <w:t>System shall have provision to export the Audit Trail Report and Event Logs</w:t>
            </w:r>
          </w:p>
        </w:tc>
        <w:tc>
          <w:tcPr>
            <w:tcW w:w="1418" w:type="dxa"/>
          </w:tcPr>
          <w:p w14:paraId="2D285AC8" w14:textId="77777777" w:rsidR="00687C6C" w:rsidRPr="005915A9" w:rsidRDefault="00687C6C" w:rsidP="003C3E7D">
            <w:pPr>
              <w:spacing w:before="60" w:after="60"/>
              <w:rPr>
                <w:i/>
              </w:rPr>
            </w:pPr>
          </w:p>
        </w:tc>
      </w:tr>
      <w:tr w:rsidR="00687C6C" w:rsidRPr="005915A9" w14:paraId="7F4D8958" w14:textId="77777777" w:rsidTr="00ED2314">
        <w:trPr>
          <w:trHeight w:val="70"/>
        </w:trPr>
        <w:tc>
          <w:tcPr>
            <w:tcW w:w="1777" w:type="dxa"/>
            <w:shd w:val="clear" w:color="auto" w:fill="auto"/>
          </w:tcPr>
          <w:p w14:paraId="3596E060" w14:textId="77777777"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 DB_UR_14.02</w:t>
            </w:r>
          </w:p>
        </w:tc>
        <w:tc>
          <w:tcPr>
            <w:tcW w:w="6047" w:type="dxa"/>
            <w:shd w:val="clear" w:color="auto" w:fill="auto"/>
          </w:tcPr>
          <w:p w14:paraId="782A9C56" w14:textId="481B4C66" w:rsidR="00687C6C" w:rsidRPr="005915A9" w:rsidRDefault="00687C6C" w:rsidP="003C3E7D">
            <w:pPr>
              <w:spacing w:before="60" w:after="60"/>
              <w:jc w:val="left"/>
              <w:rPr>
                <w:rFonts w:cs="Arial"/>
                <w:color w:val="000000"/>
                <w:szCs w:val="20"/>
              </w:rPr>
            </w:pPr>
            <w:r w:rsidRPr="00F72126">
              <w:rPr>
                <w:rFonts w:cs="Arial"/>
                <w:color w:val="ED7D31" w:themeColor="accent2"/>
                <w:szCs w:val="20"/>
              </w:rPr>
              <w:t xml:space="preserve">System shall have provision to provide </w:t>
            </w:r>
            <w:del w:id="33" w:author="Baishakhi Mitra" w:date="2024-03-18T17:13:00Z">
              <w:r w:rsidRPr="00F72126" w:rsidDel="003B36E8">
                <w:rPr>
                  <w:rFonts w:cs="Arial"/>
                  <w:color w:val="ED7D31" w:themeColor="accent2"/>
                  <w:szCs w:val="20"/>
                </w:rPr>
                <w:delText>data dump for review purpose</w:delText>
              </w:r>
            </w:del>
            <w:ins w:id="34" w:author="Baishakhi Mitra" w:date="2024-03-18T17:13:00Z">
              <w:r w:rsidR="003B36E8" w:rsidRPr="00F72126">
                <w:rPr>
                  <w:rFonts w:cs="Arial"/>
                  <w:color w:val="ED7D31" w:themeColor="accent2"/>
                  <w:szCs w:val="20"/>
                </w:rPr>
                <w:t>configuration specificati</w:t>
              </w:r>
            </w:ins>
            <w:ins w:id="35" w:author="Baishakhi Mitra" w:date="2024-03-18T17:14:00Z">
              <w:r w:rsidR="003B36E8" w:rsidRPr="00F72126">
                <w:rPr>
                  <w:rFonts w:cs="Arial"/>
                  <w:color w:val="ED7D31" w:themeColor="accent2"/>
                  <w:szCs w:val="20"/>
                </w:rPr>
                <w:t xml:space="preserve">ons </w:t>
              </w:r>
            </w:ins>
            <w:del w:id="36" w:author="Baishakhi Mitra" w:date="2024-03-18T17:14:00Z">
              <w:r w:rsidRPr="00F72126" w:rsidDel="003B36E8">
                <w:rPr>
                  <w:rFonts w:cs="Arial"/>
                  <w:color w:val="ED7D31" w:themeColor="accent2"/>
                  <w:szCs w:val="20"/>
                </w:rPr>
                <w:delText xml:space="preserve"> </w:delText>
              </w:r>
            </w:del>
            <w:r w:rsidRPr="00F72126">
              <w:rPr>
                <w:rFonts w:cs="Arial"/>
                <w:color w:val="ED7D31" w:themeColor="accent2"/>
                <w:szCs w:val="20"/>
              </w:rPr>
              <w:t xml:space="preserve">in </w:t>
            </w:r>
            <w:ins w:id="37" w:author="Baishakhi Mitra" w:date="2024-03-18T17:14:00Z">
              <w:r w:rsidR="003B36E8" w:rsidRPr="00F72126">
                <w:rPr>
                  <w:rFonts w:cs="Arial"/>
                  <w:color w:val="ED7D31" w:themeColor="accent2"/>
                  <w:szCs w:val="20"/>
                </w:rPr>
                <w:t xml:space="preserve">an </w:t>
              </w:r>
            </w:ins>
            <w:r w:rsidRPr="00F72126">
              <w:rPr>
                <w:rFonts w:cs="Arial"/>
                <w:color w:val="ED7D31" w:themeColor="accent2"/>
                <w:szCs w:val="20"/>
              </w:rPr>
              <w:t>excel format.</w:t>
            </w:r>
          </w:p>
        </w:tc>
        <w:tc>
          <w:tcPr>
            <w:tcW w:w="1418" w:type="dxa"/>
          </w:tcPr>
          <w:p w14:paraId="15BC9930" w14:textId="77777777" w:rsidR="00687C6C" w:rsidRPr="005915A9" w:rsidRDefault="00687C6C" w:rsidP="003C3E7D">
            <w:pPr>
              <w:spacing w:before="60" w:after="60"/>
              <w:rPr>
                <w:i/>
              </w:rPr>
            </w:pPr>
          </w:p>
        </w:tc>
      </w:tr>
      <w:tr w:rsidR="00687C6C" w:rsidRPr="005915A9" w14:paraId="324F4AC0" w14:textId="77777777" w:rsidTr="00ED2314">
        <w:trPr>
          <w:trHeight w:val="70"/>
        </w:trPr>
        <w:tc>
          <w:tcPr>
            <w:tcW w:w="1777" w:type="dxa"/>
            <w:shd w:val="clear" w:color="auto" w:fill="auto"/>
          </w:tcPr>
          <w:p w14:paraId="5C9AFD09" w14:textId="287AC460" w:rsidR="00687C6C" w:rsidRPr="005915A9" w:rsidDel="00686FD5" w:rsidRDefault="00687C6C" w:rsidP="003C3E7D">
            <w:pPr>
              <w:spacing w:before="60" w:after="60"/>
              <w:rPr>
                <w:rFonts w:eastAsia="Times New Roman" w:cs="Arial"/>
                <w:color w:val="000000"/>
                <w:szCs w:val="20"/>
              </w:rPr>
            </w:pPr>
            <w:r w:rsidRPr="005915A9">
              <w:rPr>
                <w:rFonts w:cs="Arial"/>
                <w:color w:val="000000"/>
                <w:szCs w:val="20"/>
              </w:rPr>
              <w:t> DB_UR_14.03</w:t>
            </w:r>
          </w:p>
        </w:tc>
        <w:tc>
          <w:tcPr>
            <w:tcW w:w="6047" w:type="dxa"/>
            <w:shd w:val="clear" w:color="auto" w:fill="auto"/>
          </w:tcPr>
          <w:p w14:paraId="40EA3D14" w14:textId="77777777" w:rsidR="00687C6C" w:rsidRPr="005915A9" w:rsidRDefault="00687C6C" w:rsidP="003C3E7D">
            <w:pPr>
              <w:spacing w:before="60" w:after="60"/>
              <w:jc w:val="left"/>
              <w:rPr>
                <w:rFonts w:cs="Arial"/>
                <w:color w:val="000000"/>
                <w:szCs w:val="20"/>
              </w:rPr>
            </w:pPr>
            <w:r w:rsidRPr="005915A9">
              <w:rPr>
                <w:rFonts w:cs="Arial"/>
                <w:szCs w:val="20"/>
              </w:rPr>
              <w:t>System shall have the provision to decommission the study database and provide the deployment package for archival</w:t>
            </w:r>
          </w:p>
        </w:tc>
        <w:tc>
          <w:tcPr>
            <w:tcW w:w="1418" w:type="dxa"/>
          </w:tcPr>
          <w:p w14:paraId="7535F6F0" w14:textId="77777777" w:rsidR="00687C6C" w:rsidRPr="005915A9" w:rsidRDefault="00687C6C" w:rsidP="003C3E7D">
            <w:pPr>
              <w:spacing w:before="60" w:after="60"/>
              <w:rPr>
                <w:i/>
              </w:rPr>
            </w:pPr>
          </w:p>
        </w:tc>
      </w:tr>
    </w:tbl>
    <w:p w14:paraId="140B3389" w14:textId="77777777" w:rsidR="00687C6C" w:rsidRPr="005915A9" w:rsidRDefault="00687C6C" w:rsidP="000428C8">
      <w:pPr>
        <w:rPr>
          <w:rFonts w:cs="Arial"/>
          <w:color w:val="000000"/>
          <w:szCs w:val="20"/>
        </w:rPr>
      </w:pPr>
    </w:p>
    <w:p w14:paraId="5BD1EE1B" w14:textId="2168FE04" w:rsidR="000428C8" w:rsidRPr="005915A9" w:rsidRDefault="000428C8" w:rsidP="000428C8">
      <w:pPr>
        <w:rPr>
          <w:b/>
          <w:bCs/>
          <w:u w:val="single"/>
        </w:rPr>
      </w:pPr>
      <w:r w:rsidRPr="005915A9">
        <w:rPr>
          <w:b/>
          <w:bCs/>
          <w:u w:val="single"/>
        </w:rPr>
        <w:t xml:space="preserve">WAI </w:t>
      </w:r>
      <w:r w:rsidR="00A66BB5" w:rsidRPr="005915A9">
        <w:rPr>
          <w:rFonts w:cs="Arial"/>
          <w:b/>
          <w:bCs/>
          <w:noProof/>
          <w:u w:val="single"/>
        </w:rPr>
        <w:t xml:space="preserve"> </w:t>
      </w:r>
      <w:r w:rsidR="00A66BB5" w:rsidRPr="00846405">
        <w:rPr>
          <w:rFonts w:cs="Arial"/>
          <w:b/>
          <w:bCs/>
          <w:noProof/>
          <w:u w:val="single"/>
        </w:rPr>
        <w:t>–</w:t>
      </w:r>
      <w:r w:rsidR="00A66BB5" w:rsidRPr="00846405">
        <w:rPr>
          <w:rFonts w:cs="Arial"/>
          <w:noProof/>
          <w:u w:val="single"/>
        </w:rPr>
        <w:t xml:space="preserve"> </w:t>
      </w:r>
      <w:r w:rsidR="00996452" w:rsidRPr="00846405">
        <w:rPr>
          <w:b/>
          <w:bCs/>
          <w:u w:val="single"/>
        </w:rPr>
        <w:t>M</w:t>
      </w:r>
      <w:r w:rsidR="00996452" w:rsidRPr="005915A9">
        <w:rPr>
          <w:b/>
          <w:bCs/>
          <w:u w:val="single"/>
        </w:rPr>
        <w:t>EDICAL MONITORING</w:t>
      </w:r>
      <w:r w:rsidR="00954104" w:rsidRPr="005915A9">
        <w:rPr>
          <w:b/>
          <w:bCs/>
          <w:u w:val="single"/>
        </w:rPr>
        <w:t xml:space="preserve"> SYSTEM</w:t>
      </w:r>
    </w:p>
    <w:p w14:paraId="63CDA793" w14:textId="490B0ABD" w:rsidR="00F721E3" w:rsidRPr="005915A9" w:rsidRDefault="00846405" w:rsidP="00F721E3">
      <w:r>
        <w:t>Review of study data is</w:t>
      </w:r>
      <w:r w:rsidR="001F136C" w:rsidRPr="005915A9">
        <w:t xml:space="preserve"> performed in the </w:t>
      </w:r>
      <w:r w:rsidR="00C02620" w:rsidRPr="005915A9">
        <w:t>WAI</w:t>
      </w:r>
      <w:r w:rsidR="00A66BB5" w:rsidRPr="005915A9">
        <w:rPr>
          <w:rFonts w:cs="Arial"/>
          <w:noProof/>
        </w:rPr>
        <w:t xml:space="preserve"> – </w:t>
      </w:r>
      <w:r w:rsidR="00A66BB5" w:rsidRPr="005915A9">
        <w:t>Medical Monitoring</w:t>
      </w:r>
      <w:r w:rsidR="00C02620" w:rsidRPr="005915A9">
        <w:t xml:space="preserve"> System</w:t>
      </w:r>
      <w:r w:rsidR="00F721E3" w:rsidRPr="005915A9">
        <w:t xml:space="preserve">. </w:t>
      </w:r>
      <w:r w:rsidR="00C02620" w:rsidRPr="005915A9">
        <w:t>The user requirements</w:t>
      </w:r>
      <w:r w:rsidR="00F721E3" w:rsidRPr="005915A9">
        <w:t xml:space="preserve"> for </w:t>
      </w:r>
      <w:r w:rsidR="005915A9" w:rsidRPr="005915A9">
        <w:t>WAI</w:t>
      </w:r>
      <w:r w:rsidR="005915A9" w:rsidRPr="005915A9">
        <w:rPr>
          <w:rFonts w:cs="Arial"/>
          <w:noProof/>
        </w:rPr>
        <w:t xml:space="preserve"> – </w:t>
      </w:r>
      <w:r w:rsidR="00A66BB5" w:rsidRPr="005915A9">
        <w:t>Medical Monitoring</w:t>
      </w:r>
      <w:r w:rsidR="00F721E3" w:rsidRPr="005915A9">
        <w:t xml:space="preserve"> system are listed below. </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08"/>
        <w:gridCol w:w="10"/>
        <w:gridCol w:w="5856"/>
        <w:gridCol w:w="1481"/>
      </w:tblGrid>
      <w:tr w:rsidR="00890137" w:rsidRPr="005915A9" w14:paraId="10662B3C" w14:textId="77777777" w:rsidTr="00D31AF7">
        <w:trPr>
          <w:tblHeader/>
        </w:trPr>
        <w:tc>
          <w:tcPr>
            <w:tcW w:w="1718" w:type="dxa"/>
            <w:gridSpan w:val="2"/>
            <w:shd w:val="pct15" w:color="auto" w:fill="auto"/>
          </w:tcPr>
          <w:p w14:paraId="7BE3EF4D" w14:textId="77777777" w:rsidR="00890137" w:rsidRPr="005915A9" w:rsidRDefault="00890137" w:rsidP="00D31AF7">
            <w:pPr>
              <w:spacing w:before="60" w:after="60"/>
              <w:jc w:val="center"/>
              <w:rPr>
                <w:b/>
                <w:bCs/>
              </w:rPr>
            </w:pPr>
            <w:bookmarkStart w:id="38" w:name="_Hlk150424055"/>
            <w:bookmarkStart w:id="39" w:name="_Toc145263858"/>
            <w:r w:rsidRPr="005915A9">
              <w:rPr>
                <w:b/>
                <w:bCs/>
              </w:rPr>
              <w:t>URS ID</w:t>
            </w:r>
          </w:p>
        </w:tc>
        <w:tc>
          <w:tcPr>
            <w:tcW w:w="5856" w:type="dxa"/>
            <w:shd w:val="pct15" w:color="auto" w:fill="auto"/>
          </w:tcPr>
          <w:p w14:paraId="726047AB" w14:textId="77777777" w:rsidR="00890137" w:rsidRPr="005915A9" w:rsidRDefault="00890137" w:rsidP="00D31AF7">
            <w:pPr>
              <w:spacing w:before="60" w:after="60"/>
              <w:jc w:val="center"/>
              <w:rPr>
                <w:b/>
                <w:bCs/>
              </w:rPr>
            </w:pPr>
            <w:r w:rsidRPr="005915A9">
              <w:rPr>
                <w:b/>
                <w:bCs/>
              </w:rPr>
              <w:t>User Requirement Specification</w:t>
            </w:r>
          </w:p>
        </w:tc>
        <w:tc>
          <w:tcPr>
            <w:tcW w:w="1481" w:type="dxa"/>
            <w:shd w:val="pct15" w:color="auto" w:fill="auto"/>
          </w:tcPr>
          <w:p w14:paraId="72AA5E22" w14:textId="77777777" w:rsidR="00890137" w:rsidRPr="005915A9" w:rsidRDefault="00890137" w:rsidP="00D31AF7">
            <w:pPr>
              <w:spacing w:before="60" w:after="60"/>
              <w:jc w:val="center"/>
              <w:rPr>
                <w:b/>
                <w:bCs/>
              </w:rPr>
            </w:pPr>
            <w:r w:rsidRPr="005915A9">
              <w:rPr>
                <w:b/>
                <w:bCs/>
              </w:rPr>
              <w:t>Reference</w:t>
            </w:r>
          </w:p>
          <w:p w14:paraId="0CEA37AA" w14:textId="77777777" w:rsidR="00890137" w:rsidRPr="005915A9" w:rsidRDefault="00890137" w:rsidP="00D31AF7">
            <w:pPr>
              <w:spacing w:before="60" w:after="60"/>
              <w:jc w:val="center"/>
              <w:rPr>
                <w:b/>
                <w:bCs/>
                <w:sz w:val="18"/>
                <w:szCs w:val="18"/>
              </w:rPr>
            </w:pPr>
            <w:r w:rsidRPr="005915A9">
              <w:rPr>
                <w:b/>
                <w:bCs/>
                <w:sz w:val="18"/>
                <w:szCs w:val="18"/>
              </w:rPr>
              <w:t>(if Applicable)</w:t>
            </w:r>
          </w:p>
        </w:tc>
      </w:tr>
      <w:tr w:rsidR="00890137" w:rsidRPr="005915A9" w14:paraId="6C8CF271" w14:textId="77777777" w:rsidTr="0007248A">
        <w:trPr>
          <w:trHeight w:val="70"/>
        </w:trPr>
        <w:tc>
          <w:tcPr>
            <w:tcW w:w="1718" w:type="dxa"/>
            <w:gridSpan w:val="2"/>
          </w:tcPr>
          <w:p w14:paraId="3A95524C" w14:textId="2639D984" w:rsidR="00890137" w:rsidRPr="005915A9" w:rsidRDefault="00996452" w:rsidP="00646420">
            <w:pPr>
              <w:spacing w:before="60" w:after="60"/>
              <w:rPr>
                <w:b/>
                <w:bCs/>
                <w:iCs/>
              </w:rPr>
            </w:pPr>
            <w:r w:rsidRPr="005915A9">
              <w:rPr>
                <w:b/>
                <w:bCs/>
                <w:iCs/>
              </w:rPr>
              <w:t>MM</w:t>
            </w:r>
            <w:r w:rsidR="00890137" w:rsidRPr="005915A9">
              <w:rPr>
                <w:b/>
                <w:bCs/>
                <w:iCs/>
              </w:rPr>
              <w:t>_UR_01</w:t>
            </w:r>
          </w:p>
        </w:tc>
        <w:tc>
          <w:tcPr>
            <w:tcW w:w="5856" w:type="dxa"/>
          </w:tcPr>
          <w:p w14:paraId="0D82FB9D" w14:textId="33BB3F66" w:rsidR="00890137" w:rsidRPr="005915A9" w:rsidRDefault="006929F9" w:rsidP="00646420">
            <w:pPr>
              <w:spacing w:before="60" w:after="60"/>
              <w:rPr>
                <w:b/>
                <w:bCs/>
                <w:iCs/>
              </w:rPr>
            </w:pPr>
            <w:r w:rsidRPr="005915A9">
              <w:rPr>
                <w:b/>
                <w:bCs/>
                <w:iCs/>
              </w:rPr>
              <w:t>Availability of Data for Review</w:t>
            </w:r>
          </w:p>
        </w:tc>
        <w:tc>
          <w:tcPr>
            <w:tcW w:w="1481" w:type="dxa"/>
          </w:tcPr>
          <w:p w14:paraId="74FB6CE1" w14:textId="77777777" w:rsidR="00890137" w:rsidRPr="005915A9" w:rsidRDefault="00890137" w:rsidP="00646420">
            <w:pPr>
              <w:spacing w:before="60" w:after="60"/>
              <w:rPr>
                <w:i/>
              </w:rPr>
            </w:pPr>
          </w:p>
        </w:tc>
      </w:tr>
      <w:tr w:rsidR="00890137" w:rsidRPr="005915A9" w14:paraId="71323409" w14:textId="77777777" w:rsidTr="0007248A">
        <w:trPr>
          <w:trHeight w:val="70"/>
        </w:trPr>
        <w:tc>
          <w:tcPr>
            <w:tcW w:w="1718" w:type="dxa"/>
            <w:gridSpan w:val="2"/>
          </w:tcPr>
          <w:p w14:paraId="763DB8E2" w14:textId="34555464" w:rsidR="00890137" w:rsidRPr="005915A9" w:rsidRDefault="00695F1D" w:rsidP="00646420">
            <w:pPr>
              <w:spacing w:before="60" w:after="60"/>
              <w:rPr>
                <w:b/>
                <w:bCs/>
                <w:iCs/>
              </w:rPr>
            </w:pPr>
            <w:r w:rsidRPr="005915A9">
              <w:rPr>
                <w:iCs/>
              </w:rPr>
              <w:t>MM</w:t>
            </w:r>
            <w:r w:rsidR="00890137" w:rsidRPr="005915A9">
              <w:rPr>
                <w:iCs/>
              </w:rPr>
              <w:t>_UR_01.01</w:t>
            </w:r>
          </w:p>
        </w:tc>
        <w:tc>
          <w:tcPr>
            <w:tcW w:w="5856" w:type="dxa"/>
          </w:tcPr>
          <w:p w14:paraId="38EA9C3B" w14:textId="22E86285" w:rsidR="00890137" w:rsidRPr="005915A9" w:rsidRDefault="00695F1D" w:rsidP="00646420">
            <w:pPr>
              <w:spacing w:before="60" w:after="60"/>
              <w:rPr>
                <w:iCs/>
              </w:rPr>
            </w:pPr>
            <w:r w:rsidRPr="005915A9">
              <w:rPr>
                <w:iCs/>
              </w:rPr>
              <w:t>System shall have a provision to fetch data from eCRF in the Medical Monitoring Platform under appropriate listings</w:t>
            </w:r>
            <w:r w:rsidR="00FA1907" w:rsidRPr="005915A9">
              <w:rPr>
                <w:iCs/>
              </w:rPr>
              <w:t>/ patient profiles</w:t>
            </w:r>
            <w:r w:rsidRPr="005915A9">
              <w:rPr>
                <w:iCs/>
              </w:rPr>
              <w:t xml:space="preserve"> for review</w:t>
            </w:r>
          </w:p>
        </w:tc>
        <w:tc>
          <w:tcPr>
            <w:tcW w:w="1481" w:type="dxa"/>
          </w:tcPr>
          <w:p w14:paraId="1B784D17" w14:textId="77777777" w:rsidR="00890137" w:rsidRPr="005915A9" w:rsidRDefault="00890137" w:rsidP="00646420">
            <w:pPr>
              <w:spacing w:before="60" w:after="60"/>
              <w:rPr>
                <w:i/>
              </w:rPr>
            </w:pPr>
          </w:p>
        </w:tc>
      </w:tr>
      <w:tr w:rsidR="00890137" w:rsidRPr="005915A9" w14:paraId="55A5C774" w14:textId="77777777" w:rsidTr="0007248A">
        <w:trPr>
          <w:trHeight w:val="70"/>
        </w:trPr>
        <w:tc>
          <w:tcPr>
            <w:tcW w:w="1718" w:type="dxa"/>
            <w:gridSpan w:val="2"/>
          </w:tcPr>
          <w:p w14:paraId="287F94C0" w14:textId="7CE1C5CD" w:rsidR="00890137" w:rsidRPr="005915A9" w:rsidRDefault="00695F1D" w:rsidP="00646420">
            <w:pPr>
              <w:spacing w:before="60" w:after="60"/>
              <w:rPr>
                <w:iCs/>
              </w:rPr>
            </w:pPr>
            <w:r w:rsidRPr="005915A9">
              <w:rPr>
                <w:iCs/>
              </w:rPr>
              <w:t>MM_UR_01.02</w:t>
            </w:r>
          </w:p>
        </w:tc>
        <w:tc>
          <w:tcPr>
            <w:tcW w:w="5856" w:type="dxa"/>
          </w:tcPr>
          <w:p w14:paraId="417A51C2" w14:textId="48DDB950" w:rsidR="00890137" w:rsidRPr="005915A9" w:rsidRDefault="00695F1D" w:rsidP="00646420">
            <w:pPr>
              <w:spacing w:before="60" w:after="60"/>
              <w:rPr>
                <w:iCs/>
              </w:rPr>
            </w:pPr>
            <w:r w:rsidRPr="005915A9">
              <w:rPr>
                <w:iCs/>
              </w:rPr>
              <w:t>System shall have a provision to fetch data from eCRF in the Medical Monitoring Platform in a real time manner</w:t>
            </w:r>
          </w:p>
        </w:tc>
        <w:tc>
          <w:tcPr>
            <w:tcW w:w="1481" w:type="dxa"/>
          </w:tcPr>
          <w:p w14:paraId="0C9F484F" w14:textId="77777777" w:rsidR="00890137" w:rsidRPr="005915A9" w:rsidRDefault="00890137" w:rsidP="00646420">
            <w:pPr>
              <w:spacing w:before="60" w:after="60"/>
              <w:rPr>
                <w:i/>
              </w:rPr>
            </w:pPr>
          </w:p>
        </w:tc>
      </w:tr>
      <w:tr w:rsidR="006929F9" w:rsidRPr="005915A9" w14:paraId="72C11956" w14:textId="77777777" w:rsidTr="003E600C">
        <w:trPr>
          <w:trHeight w:val="70"/>
        </w:trPr>
        <w:tc>
          <w:tcPr>
            <w:tcW w:w="1718" w:type="dxa"/>
            <w:gridSpan w:val="2"/>
            <w:shd w:val="clear" w:color="auto" w:fill="BFBFBF" w:themeFill="background1" w:themeFillShade="BF"/>
          </w:tcPr>
          <w:p w14:paraId="446B007C" w14:textId="3F1C10F1" w:rsidR="006929F9" w:rsidRPr="005915A9" w:rsidRDefault="00070374" w:rsidP="00646420">
            <w:pPr>
              <w:spacing w:before="60" w:after="60"/>
              <w:rPr>
                <w:b/>
                <w:bCs/>
                <w:iCs/>
              </w:rPr>
            </w:pPr>
            <w:r w:rsidRPr="005915A9">
              <w:rPr>
                <w:b/>
                <w:bCs/>
                <w:iCs/>
              </w:rPr>
              <w:t>MM_UR_02</w:t>
            </w:r>
          </w:p>
        </w:tc>
        <w:tc>
          <w:tcPr>
            <w:tcW w:w="5856" w:type="dxa"/>
            <w:shd w:val="clear" w:color="auto" w:fill="BFBFBF" w:themeFill="background1" w:themeFillShade="BF"/>
          </w:tcPr>
          <w:p w14:paraId="57FE6F69" w14:textId="1F7E09CB" w:rsidR="006929F9" w:rsidRPr="005915A9" w:rsidRDefault="00070374" w:rsidP="00646420">
            <w:pPr>
              <w:spacing w:before="60" w:after="60"/>
              <w:rPr>
                <w:b/>
                <w:bCs/>
                <w:iCs/>
              </w:rPr>
            </w:pPr>
            <w:r w:rsidRPr="005915A9">
              <w:rPr>
                <w:b/>
                <w:bCs/>
                <w:iCs/>
              </w:rPr>
              <w:t>Identifying Reviewed Data</w:t>
            </w:r>
          </w:p>
        </w:tc>
        <w:tc>
          <w:tcPr>
            <w:tcW w:w="1481" w:type="dxa"/>
            <w:shd w:val="clear" w:color="auto" w:fill="BFBFBF" w:themeFill="background1" w:themeFillShade="BF"/>
          </w:tcPr>
          <w:p w14:paraId="5704EB3B" w14:textId="77777777" w:rsidR="006929F9" w:rsidRPr="005915A9" w:rsidRDefault="006929F9" w:rsidP="00646420">
            <w:pPr>
              <w:spacing w:before="60" w:after="60"/>
              <w:rPr>
                <w:i/>
              </w:rPr>
            </w:pPr>
          </w:p>
        </w:tc>
      </w:tr>
      <w:tr w:rsidR="006929F9" w:rsidRPr="005915A9" w14:paraId="7A3BF31E" w14:textId="77777777" w:rsidTr="0007248A">
        <w:trPr>
          <w:trHeight w:val="70"/>
        </w:trPr>
        <w:tc>
          <w:tcPr>
            <w:tcW w:w="1718" w:type="dxa"/>
            <w:gridSpan w:val="2"/>
          </w:tcPr>
          <w:p w14:paraId="498DD741" w14:textId="5A24CF14" w:rsidR="006929F9" w:rsidRPr="005915A9" w:rsidRDefault="00070374" w:rsidP="00646420">
            <w:pPr>
              <w:spacing w:before="60" w:after="60"/>
              <w:rPr>
                <w:iCs/>
              </w:rPr>
            </w:pPr>
            <w:r w:rsidRPr="005915A9">
              <w:rPr>
                <w:iCs/>
              </w:rPr>
              <w:t>MM_UR_02.01</w:t>
            </w:r>
          </w:p>
        </w:tc>
        <w:tc>
          <w:tcPr>
            <w:tcW w:w="5856" w:type="dxa"/>
          </w:tcPr>
          <w:p w14:paraId="6187C795" w14:textId="323FAC20" w:rsidR="006929F9" w:rsidRPr="005915A9" w:rsidRDefault="00070374" w:rsidP="00646420">
            <w:pPr>
              <w:spacing w:before="60" w:after="60"/>
              <w:rPr>
                <w:iCs/>
              </w:rPr>
            </w:pPr>
            <w:r w:rsidRPr="005915A9">
              <w:rPr>
                <w:iCs/>
              </w:rPr>
              <w:t>System shall have a provision to mark a record as 'reviewed' after completion of review for any reviewer.</w:t>
            </w:r>
          </w:p>
        </w:tc>
        <w:tc>
          <w:tcPr>
            <w:tcW w:w="1481" w:type="dxa"/>
          </w:tcPr>
          <w:p w14:paraId="31007958" w14:textId="77777777" w:rsidR="006929F9" w:rsidRPr="005915A9" w:rsidRDefault="006929F9" w:rsidP="00646420">
            <w:pPr>
              <w:spacing w:before="60" w:after="60"/>
              <w:rPr>
                <w:i/>
              </w:rPr>
            </w:pPr>
          </w:p>
        </w:tc>
      </w:tr>
      <w:tr w:rsidR="00070374" w:rsidRPr="005915A9" w14:paraId="7EE6F826" w14:textId="77777777" w:rsidTr="0007248A">
        <w:trPr>
          <w:trHeight w:val="70"/>
        </w:trPr>
        <w:tc>
          <w:tcPr>
            <w:tcW w:w="1718" w:type="dxa"/>
            <w:gridSpan w:val="2"/>
          </w:tcPr>
          <w:p w14:paraId="03292889" w14:textId="7EEEE11B" w:rsidR="00070374" w:rsidRPr="005915A9" w:rsidRDefault="00070374" w:rsidP="00070374">
            <w:pPr>
              <w:spacing w:before="60" w:after="60"/>
              <w:rPr>
                <w:iCs/>
              </w:rPr>
            </w:pPr>
            <w:r w:rsidRPr="005915A9">
              <w:rPr>
                <w:iCs/>
              </w:rPr>
              <w:t>MM_UR_02.02</w:t>
            </w:r>
          </w:p>
        </w:tc>
        <w:tc>
          <w:tcPr>
            <w:tcW w:w="5856" w:type="dxa"/>
          </w:tcPr>
          <w:p w14:paraId="20EA44F8" w14:textId="5664AB7E" w:rsidR="00070374" w:rsidRPr="005915A9" w:rsidRDefault="00070374" w:rsidP="00070374">
            <w:pPr>
              <w:spacing w:before="60" w:after="60"/>
              <w:rPr>
                <w:iCs/>
              </w:rPr>
            </w:pPr>
            <w:r w:rsidRPr="005915A9">
              <w:rPr>
                <w:iCs/>
              </w:rPr>
              <w:t>System shall allow every user to differentiate between the records that have been reviewed by the user role and those that are unreviewed.</w:t>
            </w:r>
          </w:p>
          <w:p w14:paraId="6B5CC0AC" w14:textId="53979F20" w:rsidR="00070374" w:rsidRPr="005915A9" w:rsidRDefault="00070374" w:rsidP="00070374">
            <w:pPr>
              <w:spacing w:before="60" w:after="60"/>
              <w:rPr>
                <w:iCs/>
              </w:rPr>
            </w:pPr>
            <w:r w:rsidRPr="005915A9">
              <w:rPr>
                <w:iCs/>
              </w:rPr>
              <w:t>Use Case</w:t>
            </w:r>
          </w:p>
          <w:p w14:paraId="5D04AF04" w14:textId="4C7BB9CD" w:rsidR="00070374" w:rsidRPr="005915A9" w:rsidRDefault="00070374" w:rsidP="00070374">
            <w:pPr>
              <w:spacing w:before="60" w:after="60"/>
              <w:rPr>
                <w:iCs/>
              </w:rPr>
            </w:pPr>
            <w:r w:rsidRPr="005915A9">
              <w:rPr>
                <w:iCs/>
              </w:rPr>
              <w:t>The record reviewed by safety reviewer must appear as reviewed by safety associate to the medical reviewer  and vice versa.</w:t>
            </w:r>
          </w:p>
        </w:tc>
        <w:tc>
          <w:tcPr>
            <w:tcW w:w="1481" w:type="dxa"/>
          </w:tcPr>
          <w:p w14:paraId="17BB137A" w14:textId="77777777" w:rsidR="00070374" w:rsidRPr="005915A9" w:rsidRDefault="00070374" w:rsidP="00070374">
            <w:pPr>
              <w:spacing w:before="60" w:after="60"/>
              <w:rPr>
                <w:i/>
              </w:rPr>
            </w:pPr>
          </w:p>
        </w:tc>
      </w:tr>
      <w:tr w:rsidR="00070374" w:rsidRPr="005915A9" w14:paraId="7458597F" w14:textId="77777777" w:rsidTr="0007248A">
        <w:trPr>
          <w:trHeight w:val="70"/>
        </w:trPr>
        <w:tc>
          <w:tcPr>
            <w:tcW w:w="1718" w:type="dxa"/>
            <w:gridSpan w:val="2"/>
          </w:tcPr>
          <w:p w14:paraId="4EEC992B" w14:textId="5AFD5D7E" w:rsidR="00070374" w:rsidRPr="005915A9" w:rsidRDefault="00070374" w:rsidP="00070374">
            <w:pPr>
              <w:spacing w:before="60" w:after="60"/>
              <w:rPr>
                <w:iCs/>
              </w:rPr>
            </w:pPr>
            <w:r w:rsidRPr="005915A9">
              <w:rPr>
                <w:iCs/>
              </w:rPr>
              <w:t>MM_UR_02.03</w:t>
            </w:r>
          </w:p>
        </w:tc>
        <w:tc>
          <w:tcPr>
            <w:tcW w:w="5856" w:type="dxa"/>
          </w:tcPr>
          <w:p w14:paraId="52029579" w14:textId="482D221E" w:rsidR="00070374" w:rsidRPr="005915A9" w:rsidRDefault="00070374" w:rsidP="00070374">
            <w:pPr>
              <w:spacing w:before="60" w:after="60"/>
              <w:rPr>
                <w:iCs/>
              </w:rPr>
            </w:pPr>
            <w:r w:rsidRPr="005915A9">
              <w:rPr>
                <w:iCs/>
              </w:rPr>
              <w:t>System shall indicate to the user if a record is reviewed in another listing.</w:t>
            </w:r>
          </w:p>
          <w:p w14:paraId="5D3E2348" w14:textId="04A1AE5D" w:rsidR="00070374" w:rsidRPr="005915A9" w:rsidRDefault="00070374" w:rsidP="00070374">
            <w:pPr>
              <w:spacing w:before="60" w:after="60"/>
              <w:rPr>
                <w:iCs/>
              </w:rPr>
            </w:pPr>
            <w:r w:rsidRPr="005915A9">
              <w:rPr>
                <w:iCs/>
              </w:rPr>
              <w:t>Use Case:</w:t>
            </w:r>
          </w:p>
          <w:p w14:paraId="65BCF24B" w14:textId="6E8DF7BC" w:rsidR="00070374" w:rsidRPr="005915A9" w:rsidRDefault="00070374" w:rsidP="00070374">
            <w:pPr>
              <w:spacing w:before="60" w:after="60"/>
              <w:rPr>
                <w:iCs/>
              </w:rPr>
            </w:pPr>
            <w:r w:rsidRPr="005915A9">
              <w:rPr>
                <w:iCs/>
              </w:rPr>
              <w:lastRenderedPageBreak/>
              <w:t>If a reviewer has checked review for an Adverse event in 'Ongoing AEs'  listing</w:t>
            </w:r>
            <w:r w:rsidR="00127FD9" w:rsidRPr="005915A9">
              <w:rPr>
                <w:iCs/>
              </w:rPr>
              <w:t>,</w:t>
            </w:r>
            <w:r w:rsidRPr="005915A9">
              <w:rPr>
                <w:iCs/>
              </w:rPr>
              <w:t xml:space="preserve"> then it should appear as reviewed in all AE listing such as Related AE and </w:t>
            </w:r>
            <w:proofErr w:type="gramStart"/>
            <w:r w:rsidRPr="005915A9">
              <w:rPr>
                <w:iCs/>
              </w:rPr>
              <w:t>overall</w:t>
            </w:r>
            <w:proofErr w:type="gramEnd"/>
            <w:r w:rsidRPr="005915A9">
              <w:rPr>
                <w:iCs/>
              </w:rPr>
              <w:t xml:space="preserve"> AE listing.</w:t>
            </w:r>
          </w:p>
        </w:tc>
        <w:tc>
          <w:tcPr>
            <w:tcW w:w="1481" w:type="dxa"/>
          </w:tcPr>
          <w:p w14:paraId="1CA801C3" w14:textId="77777777" w:rsidR="00070374" w:rsidRPr="005915A9" w:rsidRDefault="00070374" w:rsidP="00070374">
            <w:pPr>
              <w:spacing w:before="60" w:after="60"/>
              <w:rPr>
                <w:i/>
              </w:rPr>
            </w:pPr>
          </w:p>
        </w:tc>
      </w:tr>
      <w:tr w:rsidR="008422F7" w:rsidRPr="005915A9" w14:paraId="697DCAB6" w14:textId="77777777" w:rsidTr="0007248A">
        <w:trPr>
          <w:trHeight w:val="70"/>
        </w:trPr>
        <w:tc>
          <w:tcPr>
            <w:tcW w:w="1718" w:type="dxa"/>
            <w:gridSpan w:val="2"/>
          </w:tcPr>
          <w:p w14:paraId="46A7E58A" w14:textId="6A87DB72" w:rsidR="008422F7" w:rsidRPr="005915A9" w:rsidRDefault="008422F7" w:rsidP="00070374">
            <w:pPr>
              <w:spacing w:before="60" w:after="60"/>
              <w:rPr>
                <w:iCs/>
              </w:rPr>
            </w:pPr>
            <w:r w:rsidRPr="005915A9">
              <w:rPr>
                <w:iCs/>
              </w:rPr>
              <w:t>MM_UR_02.04</w:t>
            </w:r>
          </w:p>
        </w:tc>
        <w:tc>
          <w:tcPr>
            <w:tcW w:w="5856" w:type="dxa"/>
          </w:tcPr>
          <w:p w14:paraId="321DC722" w14:textId="6BC1DA9B" w:rsidR="008422F7" w:rsidRPr="005915A9" w:rsidRDefault="008422F7" w:rsidP="00070374">
            <w:pPr>
              <w:spacing w:before="60" w:after="60"/>
              <w:rPr>
                <w:iCs/>
              </w:rPr>
            </w:pPr>
            <w:r w:rsidRPr="005915A9">
              <w:rPr>
                <w:iCs/>
              </w:rPr>
              <w:t>System should allow to identify any updates made by site to the records which were marked as reviewed by medical and safety reviewer</w:t>
            </w:r>
          </w:p>
        </w:tc>
        <w:tc>
          <w:tcPr>
            <w:tcW w:w="1481" w:type="dxa"/>
          </w:tcPr>
          <w:p w14:paraId="3B6D41B0" w14:textId="77777777" w:rsidR="008422F7" w:rsidRPr="005915A9" w:rsidRDefault="008422F7" w:rsidP="00070374">
            <w:pPr>
              <w:spacing w:before="60" w:after="60"/>
              <w:rPr>
                <w:i/>
              </w:rPr>
            </w:pPr>
          </w:p>
        </w:tc>
      </w:tr>
      <w:bookmarkEnd w:id="38"/>
      <w:tr w:rsidR="00070374" w:rsidRPr="005915A9" w14:paraId="7341CDCC" w14:textId="77777777" w:rsidTr="003E600C">
        <w:trPr>
          <w:trHeight w:val="70"/>
        </w:trPr>
        <w:tc>
          <w:tcPr>
            <w:tcW w:w="1718" w:type="dxa"/>
            <w:gridSpan w:val="2"/>
            <w:shd w:val="clear" w:color="auto" w:fill="BFBFBF" w:themeFill="background1" w:themeFillShade="BF"/>
          </w:tcPr>
          <w:p w14:paraId="106AFA50" w14:textId="47A3F097" w:rsidR="00070374" w:rsidRPr="005915A9" w:rsidRDefault="00070374" w:rsidP="00070374">
            <w:pPr>
              <w:spacing w:before="60" w:after="60"/>
              <w:rPr>
                <w:iCs/>
              </w:rPr>
            </w:pPr>
            <w:r w:rsidRPr="005915A9">
              <w:rPr>
                <w:b/>
                <w:bCs/>
                <w:iCs/>
              </w:rPr>
              <w:t>MM_UR_03</w:t>
            </w:r>
          </w:p>
        </w:tc>
        <w:tc>
          <w:tcPr>
            <w:tcW w:w="5856" w:type="dxa"/>
            <w:shd w:val="clear" w:color="auto" w:fill="BFBFBF" w:themeFill="background1" w:themeFillShade="BF"/>
          </w:tcPr>
          <w:p w14:paraId="73119C3C" w14:textId="6C8085A9" w:rsidR="00070374" w:rsidRPr="005915A9" w:rsidRDefault="00D15CCA" w:rsidP="00070374">
            <w:pPr>
              <w:spacing w:before="60" w:after="60"/>
              <w:rPr>
                <w:iCs/>
              </w:rPr>
            </w:pPr>
            <w:r w:rsidRPr="005915A9">
              <w:rPr>
                <w:b/>
                <w:bCs/>
                <w:iCs/>
              </w:rPr>
              <w:t xml:space="preserve">Data Review and </w:t>
            </w:r>
            <w:r w:rsidR="00070374" w:rsidRPr="005915A9">
              <w:rPr>
                <w:b/>
                <w:bCs/>
                <w:iCs/>
              </w:rPr>
              <w:t>Query Process</w:t>
            </w:r>
          </w:p>
        </w:tc>
        <w:tc>
          <w:tcPr>
            <w:tcW w:w="1481" w:type="dxa"/>
            <w:shd w:val="clear" w:color="auto" w:fill="BFBFBF" w:themeFill="background1" w:themeFillShade="BF"/>
          </w:tcPr>
          <w:p w14:paraId="05A3AD73" w14:textId="77777777" w:rsidR="00070374" w:rsidRPr="005915A9" w:rsidRDefault="00070374" w:rsidP="00070374">
            <w:pPr>
              <w:spacing w:before="60" w:after="60"/>
              <w:rPr>
                <w:i/>
              </w:rPr>
            </w:pPr>
          </w:p>
        </w:tc>
      </w:tr>
      <w:tr w:rsidR="00D15CCA" w:rsidRPr="005915A9" w14:paraId="3B325DDA" w14:textId="77777777" w:rsidTr="0007248A">
        <w:trPr>
          <w:trHeight w:val="70"/>
        </w:trPr>
        <w:tc>
          <w:tcPr>
            <w:tcW w:w="1718" w:type="dxa"/>
            <w:gridSpan w:val="2"/>
          </w:tcPr>
          <w:p w14:paraId="77C645CE" w14:textId="37294960" w:rsidR="00D15CCA" w:rsidRPr="005915A9" w:rsidRDefault="00D15CCA" w:rsidP="00D15CCA">
            <w:pPr>
              <w:spacing w:before="60" w:after="60"/>
              <w:rPr>
                <w:iCs/>
              </w:rPr>
            </w:pPr>
            <w:r w:rsidRPr="005915A9">
              <w:rPr>
                <w:iCs/>
              </w:rPr>
              <w:t>MM_UR_03.01</w:t>
            </w:r>
          </w:p>
        </w:tc>
        <w:tc>
          <w:tcPr>
            <w:tcW w:w="5856" w:type="dxa"/>
          </w:tcPr>
          <w:p w14:paraId="372A9D96" w14:textId="77777777" w:rsidR="00D15CCA" w:rsidRPr="005915A9" w:rsidRDefault="00D15CCA" w:rsidP="00D15CCA">
            <w:pPr>
              <w:spacing w:before="60" w:after="60"/>
              <w:rPr>
                <w:iCs/>
              </w:rPr>
            </w:pPr>
            <w:r w:rsidRPr="005915A9">
              <w:rPr>
                <w:iCs/>
              </w:rPr>
              <w:t>System shall allow the reviewers to filter the records/listings (multiple filters)</w:t>
            </w:r>
          </w:p>
          <w:p w14:paraId="752E4B04" w14:textId="77777777" w:rsidR="00D15CCA" w:rsidRPr="005915A9" w:rsidRDefault="00D15CCA" w:rsidP="00D15CCA">
            <w:pPr>
              <w:spacing w:before="60" w:after="60"/>
              <w:rPr>
                <w:iCs/>
              </w:rPr>
            </w:pPr>
            <w:r w:rsidRPr="005915A9">
              <w:rPr>
                <w:iCs/>
              </w:rPr>
              <w:t>Use Case</w:t>
            </w:r>
          </w:p>
          <w:p w14:paraId="0C70F609" w14:textId="20F10C0D" w:rsidR="00D15CCA" w:rsidRPr="005915A9" w:rsidRDefault="00D15CCA" w:rsidP="00D15CCA">
            <w:pPr>
              <w:spacing w:before="60" w:after="60"/>
              <w:rPr>
                <w:iCs/>
              </w:rPr>
            </w:pPr>
            <w:r w:rsidRPr="005915A9">
              <w:rPr>
                <w:iCs/>
              </w:rPr>
              <w:t>To be filtered based on Patient ID, event name, Lab test name</w:t>
            </w:r>
          </w:p>
        </w:tc>
        <w:tc>
          <w:tcPr>
            <w:tcW w:w="1481" w:type="dxa"/>
          </w:tcPr>
          <w:p w14:paraId="649B7708" w14:textId="77777777" w:rsidR="00D15CCA" w:rsidRPr="005915A9" w:rsidRDefault="00D15CCA" w:rsidP="00D15CCA">
            <w:pPr>
              <w:spacing w:before="60" w:after="60"/>
              <w:rPr>
                <w:i/>
              </w:rPr>
            </w:pPr>
          </w:p>
        </w:tc>
      </w:tr>
      <w:tr w:rsidR="00D15CCA" w:rsidRPr="005915A9" w14:paraId="1E5A5FE2" w14:textId="77777777" w:rsidTr="0007248A">
        <w:trPr>
          <w:trHeight w:val="70"/>
        </w:trPr>
        <w:tc>
          <w:tcPr>
            <w:tcW w:w="1718" w:type="dxa"/>
            <w:gridSpan w:val="2"/>
          </w:tcPr>
          <w:p w14:paraId="65C9F2F6" w14:textId="45F0B01B" w:rsidR="00D15CCA" w:rsidRPr="005915A9" w:rsidRDefault="00D15CCA" w:rsidP="00D15CCA">
            <w:pPr>
              <w:spacing w:before="60" w:after="60"/>
              <w:rPr>
                <w:iCs/>
              </w:rPr>
            </w:pPr>
            <w:r w:rsidRPr="005915A9">
              <w:rPr>
                <w:iCs/>
              </w:rPr>
              <w:t>MM_UR_03.02</w:t>
            </w:r>
          </w:p>
        </w:tc>
        <w:tc>
          <w:tcPr>
            <w:tcW w:w="5856" w:type="dxa"/>
          </w:tcPr>
          <w:p w14:paraId="0F7AA87A" w14:textId="34E7C4C7" w:rsidR="00D15CCA" w:rsidRPr="005915A9" w:rsidRDefault="00D15CCA" w:rsidP="00D15CCA">
            <w:pPr>
              <w:spacing w:before="60" w:after="60"/>
              <w:rPr>
                <w:iCs/>
              </w:rPr>
            </w:pPr>
            <w:r w:rsidRPr="005915A9">
              <w:rPr>
                <w:iCs/>
              </w:rPr>
              <w:t>System shall have provision to sort records (multiple sort)</w:t>
            </w:r>
          </w:p>
        </w:tc>
        <w:tc>
          <w:tcPr>
            <w:tcW w:w="1481" w:type="dxa"/>
          </w:tcPr>
          <w:p w14:paraId="6F9E1361" w14:textId="77777777" w:rsidR="00D15CCA" w:rsidRPr="005915A9" w:rsidRDefault="00D15CCA" w:rsidP="00D15CCA">
            <w:pPr>
              <w:spacing w:before="60" w:after="60"/>
              <w:rPr>
                <w:i/>
              </w:rPr>
            </w:pPr>
          </w:p>
        </w:tc>
      </w:tr>
      <w:tr w:rsidR="009C2386" w:rsidRPr="005915A9" w14:paraId="7D58E099" w14:textId="77777777" w:rsidTr="0007248A">
        <w:trPr>
          <w:trHeight w:val="70"/>
        </w:trPr>
        <w:tc>
          <w:tcPr>
            <w:tcW w:w="1718" w:type="dxa"/>
            <w:gridSpan w:val="2"/>
          </w:tcPr>
          <w:p w14:paraId="62020665" w14:textId="20734FBA" w:rsidR="009C2386" w:rsidRPr="005915A9" w:rsidRDefault="009C2386" w:rsidP="009C2386">
            <w:pPr>
              <w:spacing w:before="60" w:after="60"/>
              <w:rPr>
                <w:iCs/>
              </w:rPr>
            </w:pPr>
            <w:r w:rsidRPr="005915A9">
              <w:rPr>
                <w:iCs/>
              </w:rPr>
              <w:t>MM_UR_0</w:t>
            </w:r>
            <w:r w:rsidR="00BC261B" w:rsidRPr="005915A9">
              <w:rPr>
                <w:iCs/>
              </w:rPr>
              <w:t>3.03</w:t>
            </w:r>
          </w:p>
        </w:tc>
        <w:tc>
          <w:tcPr>
            <w:tcW w:w="5856" w:type="dxa"/>
          </w:tcPr>
          <w:p w14:paraId="02BC3639" w14:textId="7E6D77DC" w:rsidR="009C2386" w:rsidRPr="005915A9" w:rsidRDefault="009C2386" w:rsidP="009C2386">
            <w:pPr>
              <w:spacing w:before="60" w:after="60"/>
              <w:rPr>
                <w:iCs/>
              </w:rPr>
            </w:pPr>
            <w:r w:rsidRPr="005915A9">
              <w:rPr>
                <w:iCs/>
              </w:rPr>
              <w:t xml:space="preserve">System shall have the provision to </w:t>
            </w:r>
            <w:r w:rsidR="00BC261B" w:rsidRPr="005915A9">
              <w:rPr>
                <w:iCs/>
              </w:rPr>
              <w:t xml:space="preserve">review data in an </w:t>
            </w:r>
            <w:r w:rsidRPr="005915A9">
              <w:rPr>
                <w:iCs/>
              </w:rPr>
              <w:t>organize</w:t>
            </w:r>
            <w:r w:rsidR="00BC261B" w:rsidRPr="005915A9">
              <w:rPr>
                <w:iCs/>
              </w:rPr>
              <w:t>d</w:t>
            </w:r>
            <w:r w:rsidRPr="005915A9">
              <w:rPr>
                <w:iCs/>
              </w:rPr>
              <w:t xml:space="preserve"> </w:t>
            </w:r>
            <w:r w:rsidR="00BC261B" w:rsidRPr="005915A9">
              <w:rPr>
                <w:iCs/>
              </w:rPr>
              <w:t>manner</w:t>
            </w:r>
            <w:r w:rsidRPr="005915A9">
              <w:rPr>
                <w:iCs/>
              </w:rPr>
              <w:t xml:space="preserve"> </w:t>
            </w:r>
            <w:r w:rsidR="00BC261B" w:rsidRPr="005915A9">
              <w:rPr>
                <w:iCs/>
              </w:rPr>
              <w:t xml:space="preserve">and easily retrievable manner </w:t>
            </w:r>
            <w:r w:rsidRPr="005915A9">
              <w:rPr>
                <w:iCs/>
              </w:rPr>
              <w:t xml:space="preserve">for adjudication/review of an event </w:t>
            </w:r>
          </w:p>
        </w:tc>
        <w:tc>
          <w:tcPr>
            <w:tcW w:w="1481" w:type="dxa"/>
          </w:tcPr>
          <w:p w14:paraId="0978E0E8" w14:textId="77777777" w:rsidR="009C2386" w:rsidRPr="005915A9" w:rsidRDefault="009C2386" w:rsidP="009C2386">
            <w:pPr>
              <w:spacing w:before="60" w:after="60"/>
              <w:rPr>
                <w:i/>
              </w:rPr>
            </w:pPr>
          </w:p>
        </w:tc>
      </w:tr>
      <w:tr w:rsidR="009C2386" w:rsidRPr="005915A9" w14:paraId="6642A168" w14:textId="77777777" w:rsidTr="0007248A">
        <w:trPr>
          <w:trHeight w:val="70"/>
        </w:trPr>
        <w:tc>
          <w:tcPr>
            <w:tcW w:w="1718" w:type="dxa"/>
            <w:gridSpan w:val="2"/>
          </w:tcPr>
          <w:p w14:paraId="6197F006" w14:textId="05457649" w:rsidR="009C2386" w:rsidRPr="005915A9" w:rsidRDefault="009C2386" w:rsidP="009C2386">
            <w:pPr>
              <w:spacing w:before="60" w:after="60"/>
              <w:rPr>
                <w:iCs/>
              </w:rPr>
            </w:pPr>
            <w:r w:rsidRPr="005915A9">
              <w:rPr>
                <w:iCs/>
              </w:rPr>
              <w:t>MM_UR_0</w:t>
            </w:r>
            <w:r w:rsidR="00BC261B" w:rsidRPr="005915A9">
              <w:rPr>
                <w:iCs/>
              </w:rPr>
              <w:t>3.04</w:t>
            </w:r>
          </w:p>
        </w:tc>
        <w:tc>
          <w:tcPr>
            <w:tcW w:w="5856" w:type="dxa"/>
          </w:tcPr>
          <w:p w14:paraId="1CE00E71" w14:textId="0D86C823" w:rsidR="009C2386" w:rsidRPr="005915A9" w:rsidRDefault="009C2386" w:rsidP="009C2386">
            <w:pPr>
              <w:spacing w:before="60" w:after="60"/>
              <w:rPr>
                <w:iCs/>
              </w:rPr>
            </w:pPr>
            <w:r w:rsidRPr="005915A9">
              <w:rPr>
                <w:iCs/>
              </w:rPr>
              <w:t>System should allow focused medical review of listings based on predefined criteria such as related AEs or Ongoing AEs etc.</w:t>
            </w:r>
          </w:p>
        </w:tc>
        <w:tc>
          <w:tcPr>
            <w:tcW w:w="1481" w:type="dxa"/>
          </w:tcPr>
          <w:p w14:paraId="5A96CCFB" w14:textId="77777777" w:rsidR="009C2386" w:rsidRPr="005915A9" w:rsidRDefault="009C2386" w:rsidP="009C2386">
            <w:pPr>
              <w:spacing w:before="60" w:after="60"/>
              <w:rPr>
                <w:i/>
              </w:rPr>
            </w:pPr>
          </w:p>
        </w:tc>
      </w:tr>
      <w:tr w:rsidR="009C2386" w:rsidRPr="005915A9" w14:paraId="5DC24687" w14:textId="77777777" w:rsidTr="0007248A">
        <w:trPr>
          <w:trHeight w:val="70"/>
        </w:trPr>
        <w:tc>
          <w:tcPr>
            <w:tcW w:w="1718" w:type="dxa"/>
            <w:gridSpan w:val="2"/>
          </w:tcPr>
          <w:p w14:paraId="5BB93438" w14:textId="00D503C2" w:rsidR="009C2386" w:rsidRPr="005915A9" w:rsidRDefault="009C2386" w:rsidP="009C2386">
            <w:pPr>
              <w:spacing w:before="60" w:after="60"/>
              <w:rPr>
                <w:iCs/>
              </w:rPr>
            </w:pPr>
            <w:r w:rsidRPr="005915A9">
              <w:rPr>
                <w:iCs/>
              </w:rPr>
              <w:t>MM_UR_03.0</w:t>
            </w:r>
            <w:r w:rsidR="00B533F0" w:rsidRPr="005915A9">
              <w:rPr>
                <w:iCs/>
              </w:rPr>
              <w:t>5</w:t>
            </w:r>
          </w:p>
        </w:tc>
        <w:tc>
          <w:tcPr>
            <w:tcW w:w="5856" w:type="dxa"/>
          </w:tcPr>
          <w:p w14:paraId="6B152BFF" w14:textId="0022FD95" w:rsidR="009C2386" w:rsidRPr="005915A9" w:rsidRDefault="009C2386" w:rsidP="009C2386">
            <w:pPr>
              <w:spacing w:before="60" w:after="60"/>
              <w:rPr>
                <w:iCs/>
              </w:rPr>
            </w:pPr>
            <w:r w:rsidRPr="005915A9">
              <w:rPr>
                <w:iCs/>
              </w:rPr>
              <w:t>System shall allow every user to raise queries for any record</w:t>
            </w:r>
            <w:r w:rsidR="00BC261B" w:rsidRPr="005915A9">
              <w:rPr>
                <w:iCs/>
              </w:rPr>
              <w:t xml:space="preserve"> in listings/patient profiles</w:t>
            </w:r>
          </w:p>
        </w:tc>
        <w:tc>
          <w:tcPr>
            <w:tcW w:w="1481" w:type="dxa"/>
          </w:tcPr>
          <w:p w14:paraId="2645C5CE" w14:textId="77777777" w:rsidR="009C2386" w:rsidRPr="005915A9" w:rsidRDefault="009C2386" w:rsidP="009C2386">
            <w:pPr>
              <w:spacing w:before="60" w:after="60"/>
              <w:rPr>
                <w:i/>
              </w:rPr>
            </w:pPr>
          </w:p>
        </w:tc>
      </w:tr>
      <w:tr w:rsidR="009C2386" w:rsidRPr="005915A9" w14:paraId="2BEF88F9" w14:textId="77777777" w:rsidTr="0007248A">
        <w:trPr>
          <w:trHeight w:val="70"/>
        </w:trPr>
        <w:tc>
          <w:tcPr>
            <w:tcW w:w="1718" w:type="dxa"/>
            <w:gridSpan w:val="2"/>
          </w:tcPr>
          <w:p w14:paraId="0553C5F2" w14:textId="5171AC93" w:rsidR="009C2386" w:rsidRPr="005915A9" w:rsidRDefault="009C2386" w:rsidP="009C2386">
            <w:pPr>
              <w:spacing w:before="60" w:after="60"/>
              <w:rPr>
                <w:iCs/>
              </w:rPr>
            </w:pPr>
            <w:r w:rsidRPr="005915A9">
              <w:rPr>
                <w:iCs/>
              </w:rPr>
              <w:t>MM_UR_03.0</w:t>
            </w:r>
            <w:r w:rsidR="00B533F0" w:rsidRPr="005915A9">
              <w:rPr>
                <w:iCs/>
              </w:rPr>
              <w:t>6</w:t>
            </w:r>
          </w:p>
        </w:tc>
        <w:tc>
          <w:tcPr>
            <w:tcW w:w="5856" w:type="dxa"/>
          </w:tcPr>
          <w:p w14:paraId="79DD7847" w14:textId="3C0DCDE5" w:rsidR="009C2386" w:rsidRPr="005915A9" w:rsidRDefault="009C2386" w:rsidP="009C2386">
            <w:pPr>
              <w:spacing w:before="60" w:after="60"/>
              <w:rPr>
                <w:iCs/>
              </w:rPr>
            </w:pPr>
            <w:r w:rsidRPr="005915A9">
              <w:rPr>
                <w:iCs/>
              </w:rPr>
              <w:t>System shall allow every user to add comments for any record</w:t>
            </w:r>
            <w:r w:rsidR="00BC261B" w:rsidRPr="005915A9">
              <w:rPr>
                <w:iCs/>
              </w:rPr>
              <w:t xml:space="preserve"> in listings/ patient profiles</w:t>
            </w:r>
          </w:p>
        </w:tc>
        <w:tc>
          <w:tcPr>
            <w:tcW w:w="1481" w:type="dxa"/>
          </w:tcPr>
          <w:p w14:paraId="405C31CE" w14:textId="77777777" w:rsidR="009C2386" w:rsidRPr="005915A9" w:rsidRDefault="009C2386" w:rsidP="009C2386">
            <w:pPr>
              <w:spacing w:before="60" w:after="60"/>
              <w:rPr>
                <w:i/>
              </w:rPr>
            </w:pPr>
          </w:p>
        </w:tc>
      </w:tr>
      <w:tr w:rsidR="009C2386" w:rsidRPr="005915A9" w14:paraId="51084037" w14:textId="77777777" w:rsidTr="0007248A">
        <w:trPr>
          <w:trHeight w:val="70"/>
        </w:trPr>
        <w:tc>
          <w:tcPr>
            <w:tcW w:w="1718" w:type="dxa"/>
            <w:gridSpan w:val="2"/>
          </w:tcPr>
          <w:p w14:paraId="456E102C" w14:textId="58D5191A" w:rsidR="009C2386" w:rsidRPr="005915A9" w:rsidRDefault="009C2386" w:rsidP="009C2386">
            <w:pPr>
              <w:spacing w:before="60" w:after="60"/>
              <w:rPr>
                <w:iCs/>
              </w:rPr>
            </w:pPr>
            <w:r w:rsidRPr="005915A9">
              <w:rPr>
                <w:iCs/>
              </w:rPr>
              <w:t>MM_UR_03.0</w:t>
            </w:r>
            <w:r w:rsidR="00B533F0" w:rsidRPr="005915A9">
              <w:rPr>
                <w:iCs/>
              </w:rPr>
              <w:t>7</w:t>
            </w:r>
          </w:p>
        </w:tc>
        <w:tc>
          <w:tcPr>
            <w:tcW w:w="5856" w:type="dxa"/>
          </w:tcPr>
          <w:p w14:paraId="2A6F420D" w14:textId="48A51200" w:rsidR="009C2386" w:rsidRPr="005915A9" w:rsidRDefault="009C2386" w:rsidP="009C2386">
            <w:pPr>
              <w:spacing w:before="60" w:after="60"/>
              <w:rPr>
                <w:iCs/>
              </w:rPr>
            </w:pPr>
            <w:r w:rsidRPr="005915A9">
              <w:rPr>
                <w:iCs/>
              </w:rPr>
              <w:t>System shall have a provision for every reviewer to view the queries/comments raised by another reviewer on  any record</w:t>
            </w:r>
          </w:p>
        </w:tc>
        <w:tc>
          <w:tcPr>
            <w:tcW w:w="1481" w:type="dxa"/>
          </w:tcPr>
          <w:p w14:paraId="0945ACF1" w14:textId="77777777" w:rsidR="009C2386" w:rsidRPr="005915A9" w:rsidRDefault="009C2386" w:rsidP="009C2386">
            <w:pPr>
              <w:spacing w:before="60" w:after="60"/>
              <w:rPr>
                <w:i/>
              </w:rPr>
            </w:pPr>
          </w:p>
        </w:tc>
      </w:tr>
      <w:tr w:rsidR="009C2386" w:rsidRPr="005915A9" w14:paraId="0E6E0601" w14:textId="77777777" w:rsidTr="0007248A">
        <w:trPr>
          <w:trHeight w:val="70"/>
        </w:trPr>
        <w:tc>
          <w:tcPr>
            <w:tcW w:w="1718" w:type="dxa"/>
            <w:gridSpan w:val="2"/>
          </w:tcPr>
          <w:p w14:paraId="7E092650" w14:textId="2A68D6DC" w:rsidR="009C2386" w:rsidRPr="005915A9" w:rsidRDefault="009C2386" w:rsidP="009C2386">
            <w:pPr>
              <w:spacing w:before="60" w:after="60"/>
              <w:rPr>
                <w:iCs/>
              </w:rPr>
            </w:pPr>
            <w:r w:rsidRPr="005915A9">
              <w:rPr>
                <w:iCs/>
              </w:rPr>
              <w:t>MM_UR_03.0</w:t>
            </w:r>
            <w:r w:rsidR="00B533F0" w:rsidRPr="005915A9">
              <w:rPr>
                <w:iCs/>
              </w:rPr>
              <w:t>8</w:t>
            </w:r>
          </w:p>
        </w:tc>
        <w:tc>
          <w:tcPr>
            <w:tcW w:w="5856" w:type="dxa"/>
          </w:tcPr>
          <w:p w14:paraId="400FB77C" w14:textId="7B7E7CE7" w:rsidR="009C2386" w:rsidRPr="005915A9" w:rsidRDefault="009C2386" w:rsidP="009C2386">
            <w:pPr>
              <w:spacing w:before="60" w:after="60"/>
              <w:rPr>
                <w:iCs/>
              </w:rPr>
            </w:pPr>
            <w:r w:rsidRPr="00F72126">
              <w:rPr>
                <w:iCs/>
                <w:color w:val="ED7D31" w:themeColor="accent2"/>
              </w:rPr>
              <w:t xml:space="preserve">System shall allow the reviewers to  view queries, query status and responses </w:t>
            </w:r>
            <w:del w:id="40" w:author="Baishakhi Mitra" w:date="2024-03-19T17:20:00Z">
              <w:r w:rsidRPr="00F72126" w:rsidDel="00B053CD">
                <w:rPr>
                  <w:iCs/>
                  <w:color w:val="ED7D31" w:themeColor="accent2"/>
                </w:rPr>
                <w:delText xml:space="preserve">and take action on responses </w:delText>
              </w:r>
            </w:del>
            <w:r w:rsidRPr="00F72126">
              <w:rPr>
                <w:iCs/>
                <w:color w:val="ED7D31" w:themeColor="accent2"/>
              </w:rPr>
              <w:t xml:space="preserve">already present in eCRF. </w:t>
            </w:r>
          </w:p>
        </w:tc>
        <w:tc>
          <w:tcPr>
            <w:tcW w:w="1481" w:type="dxa"/>
          </w:tcPr>
          <w:p w14:paraId="35FEE398" w14:textId="77777777" w:rsidR="009C2386" w:rsidRPr="005915A9" w:rsidRDefault="009C2386" w:rsidP="009C2386">
            <w:pPr>
              <w:spacing w:before="60" w:after="60"/>
              <w:rPr>
                <w:i/>
              </w:rPr>
            </w:pPr>
          </w:p>
        </w:tc>
      </w:tr>
      <w:tr w:rsidR="009C2386" w:rsidRPr="005915A9" w14:paraId="56320F1B" w14:textId="77777777" w:rsidTr="0007248A">
        <w:trPr>
          <w:trHeight w:val="70"/>
        </w:trPr>
        <w:tc>
          <w:tcPr>
            <w:tcW w:w="1718" w:type="dxa"/>
            <w:gridSpan w:val="2"/>
          </w:tcPr>
          <w:p w14:paraId="5B559D11" w14:textId="22402A3E" w:rsidR="009C2386" w:rsidRPr="005915A9" w:rsidRDefault="009C2386" w:rsidP="009C2386">
            <w:pPr>
              <w:spacing w:before="60" w:after="60"/>
              <w:rPr>
                <w:iCs/>
              </w:rPr>
            </w:pPr>
            <w:r w:rsidRPr="005915A9">
              <w:rPr>
                <w:iCs/>
              </w:rPr>
              <w:t>MM_UR_03.0</w:t>
            </w:r>
            <w:r w:rsidR="00B533F0" w:rsidRPr="005915A9">
              <w:rPr>
                <w:iCs/>
              </w:rPr>
              <w:t>9</w:t>
            </w:r>
          </w:p>
        </w:tc>
        <w:tc>
          <w:tcPr>
            <w:tcW w:w="5856" w:type="dxa"/>
          </w:tcPr>
          <w:p w14:paraId="7E776977" w14:textId="0D227EFD" w:rsidR="009C2386" w:rsidRPr="005915A9" w:rsidRDefault="009C2386" w:rsidP="009C2386">
            <w:pPr>
              <w:spacing w:before="60" w:after="60"/>
              <w:rPr>
                <w:iCs/>
              </w:rPr>
            </w:pPr>
            <w:r w:rsidRPr="005915A9">
              <w:rPr>
                <w:iCs/>
              </w:rPr>
              <w:t xml:space="preserve">System shall allow the reviewers to  edit, delete queries </w:t>
            </w:r>
          </w:p>
        </w:tc>
        <w:tc>
          <w:tcPr>
            <w:tcW w:w="1481" w:type="dxa"/>
          </w:tcPr>
          <w:p w14:paraId="461607B2" w14:textId="77777777" w:rsidR="009C2386" w:rsidRPr="005915A9" w:rsidRDefault="009C2386" w:rsidP="009C2386">
            <w:pPr>
              <w:spacing w:before="60" w:after="60"/>
              <w:rPr>
                <w:i/>
              </w:rPr>
            </w:pPr>
          </w:p>
        </w:tc>
      </w:tr>
      <w:tr w:rsidR="009C2386" w:rsidRPr="005915A9" w14:paraId="075C9A36" w14:textId="77777777" w:rsidTr="0007248A">
        <w:trPr>
          <w:trHeight w:val="70"/>
        </w:trPr>
        <w:tc>
          <w:tcPr>
            <w:tcW w:w="1718" w:type="dxa"/>
            <w:gridSpan w:val="2"/>
          </w:tcPr>
          <w:p w14:paraId="2EB77A2E" w14:textId="58AEE2E6" w:rsidR="009C2386" w:rsidRPr="005915A9" w:rsidRDefault="009C2386" w:rsidP="009C2386">
            <w:pPr>
              <w:spacing w:before="60" w:after="60"/>
              <w:rPr>
                <w:iCs/>
              </w:rPr>
            </w:pPr>
            <w:r w:rsidRPr="005915A9">
              <w:t>MM_UR_</w:t>
            </w:r>
            <w:r w:rsidR="00720654" w:rsidRPr="005915A9">
              <w:t>03.10</w:t>
            </w:r>
          </w:p>
        </w:tc>
        <w:tc>
          <w:tcPr>
            <w:tcW w:w="5856" w:type="dxa"/>
          </w:tcPr>
          <w:p w14:paraId="4FD6F2A7" w14:textId="2A17C203" w:rsidR="009C2386" w:rsidRPr="005915A9" w:rsidRDefault="009C2386" w:rsidP="009C2386">
            <w:pPr>
              <w:spacing w:before="60" w:after="60"/>
              <w:rPr>
                <w:iCs/>
              </w:rPr>
            </w:pPr>
            <w:r w:rsidRPr="005915A9">
              <w:t>System should have a provision to allow viewing of patient Profiles by fetching data from the desired eCRF modules in the Medical Portal in a single window</w:t>
            </w:r>
          </w:p>
        </w:tc>
        <w:tc>
          <w:tcPr>
            <w:tcW w:w="1481" w:type="dxa"/>
          </w:tcPr>
          <w:p w14:paraId="0427D680" w14:textId="77777777" w:rsidR="009C2386" w:rsidRPr="005915A9" w:rsidRDefault="009C2386" w:rsidP="009C2386">
            <w:pPr>
              <w:spacing w:before="60" w:after="60"/>
              <w:rPr>
                <w:i/>
              </w:rPr>
            </w:pPr>
          </w:p>
        </w:tc>
      </w:tr>
      <w:tr w:rsidR="009C2386" w:rsidRPr="005915A9" w14:paraId="59BD439D" w14:textId="77777777" w:rsidTr="0007248A">
        <w:trPr>
          <w:trHeight w:val="70"/>
        </w:trPr>
        <w:tc>
          <w:tcPr>
            <w:tcW w:w="1718" w:type="dxa"/>
            <w:gridSpan w:val="2"/>
          </w:tcPr>
          <w:p w14:paraId="552FB863" w14:textId="34607DFA" w:rsidR="009C2386" w:rsidRPr="005915A9" w:rsidRDefault="009C2386" w:rsidP="009C2386">
            <w:pPr>
              <w:spacing w:before="60" w:after="60"/>
              <w:rPr>
                <w:iCs/>
              </w:rPr>
            </w:pPr>
            <w:r w:rsidRPr="005915A9">
              <w:rPr>
                <w:iCs/>
              </w:rPr>
              <w:t>MM_UR_03.</w:t>
            </w:r>
            <w:r w:rsidR="00720654" w:rsidRPr="005915A9">
              <w:rPr>
                <w:iCs/>
              </w:rPr>
              <w:t>11</w:t>
            </w:r>
          </w:p>
        </w:tc>
        <w:tc>
          <w:tcPr>
            <w:tcW w:w="5856" w:type="dxa"/>
          </w:tcPr>
          <w:p w14:paraId="22C187CE" w14:textId="738195AC" w:rsidR="009C2386" w:rsidRPr="005915A9" w:rsidRDefault="009C2386" w:rsidP="009C2386">
            <w:pPr>
              <w:spacing w:before="60" w:after="60"/>
              <w:rPr>
                <w:iCs/>
              </w:rPr>
            </w:pPr>
            <w:r w:rsidRPr="005915A9">
              <w:rPr>
                <w:iCs/>
              </w:rPr>
              <w:t xml:space="preserve">System shall allow queries/comments to be added for a record in patient profile </w:t>
            </w:r>
          </w:p>
        </w:tc>
        <w:tc>
          <w:tcPr>
            <w:tcW w:w="1481" w:type="dxa"/>
          </w:tcPr>
          <w:p w14:paraId="7583BB81" w14:textId="77777777" w:rsidR="009C2386" w:rsidRPr="005915A9" w:rsidRDefault="009C2386" w:rsidP="009C2386">
            <w:pPr>
              <w:spacing w:before="60" w:after="60"/>
              <w:rPr>
                <w:i/>
              </w:rPr>
            </w:pPr>
          </w:p>
        </w:tc>
      </w:tr>
      <w:tr w:rsidR="009C2386" w:rsidRPr="005915A9" w14:paraId="346AC0E9" w14:textId="77777777" w:rsidTr="003E600C">
        <w:trPr>
          <w:trHeight w:val="70"/>
        </w:trPr>
        <w:tc>
          <w:tcPr>
            <w:tcW w:w="1718" w:type="dxa"/>
            <w:gridSpan w:val="2"/>
            <w:shd w:val="clear" w:color="auto" w:fill="BFBFBF" w:themeFill="background1" w:themeFillShade="BF"/>
          </w:tcPr>
          <w:p w14:paraId="3A048E46" w14:textId="321E29E0" w:rsidR="009C2386" w:rsidRPr="005915A9" w:rsidRDefault="009C2386" w:rsidP="009C2386">
            <w:pPr>
              <w:spacing w:before="60" w:after="60"/>
              <w:rPr>
                <w:iCs/>
              </w:rPr>
            </w:pPr>
            <w:r w:rsidRPr="005915A9">
              <w:rPr>
                <w:b/>
                <w:bCs/>
                <w:iCs/>
              </w:rPr>
              <w:t>MM_UR_04</w:t>
            </w:r>
          </w:p>
        </w:tc>
        <w:tc>
          <w:tcPr>
            <w:tcW w:w="5856" w:type="dxa"/>
            <w:shd w:val="clear" w:color="auto" w:fill="BFBFBF" w:themeFill="background1" w:themeFillShade="BF"/>
          </w:tcPr>
          <w:p w14:paraId="5BD2EBFE" w14:textId="6FE11C94" w:rsidR="009C2386" w:rsidRPr="005915A9" w:rsidRDefault="009C2386" w:rsidP="009C2386">
            <w:pPr>
              <w:spacing w:before="60" w:after="60"/>
              <w:rPr>
                <w:iCs/>
              </w:rPr>
            </w:pPr>
            <w:r w:rsidRPr="005915A9">
              <w:rPr>
                <w:b/>
                <w:bCs/>
                <w:iCs/>
              </w:rPr>
              <w:t>Event Log</w:t>
            </w:r>
          </w:p>
        </w:tc>
        <w:tc>
          <w:tcPr>
            <w:tcW w:w="1481" w:type="dxa"/>
            <w:shd w:val="clear" w:color="auto" w:fill="BFBFBF" w:themeFill="background1" w:themeFillShade="BF"/>
          </w:tcPr>
          <w:p w14:paraId="45B463F0" w14:textId="77777777" w:rsidR="009C2386" w:rsidRPr="005915A9" w:rsidRDefault="009C2386" w:rsidP="009C2386">
            <w:pPr>
              <w:spacing w:before="60" w:after="60"/>
              <w:rPr>
                <w:i/>
              </w:rPr>
            </w:pPr>
          </w:p>
        </w:tc>
      </w:tr>
      <w:tr w:rsidR="009C2386" w:rsidRPr="005915A9" w14:paraId="6F5D4205" w14:textId="77777777" w:rsidTr="0007248A">
        <w:trPr>
          <w:trHeight w:val="70"/>
        </w:trPr>
        <w:tc>
          <w:tcPr>
            <w:tcW w:w="1718" w:type="dxa"/>
            <w:gridSpan w:val="2"/>
          </w:tcPr>
          <w:p w14:paraId="18B2411A" w14:textId="7D877748" w:rsidR="009C2386" w:rsidRPr="005915A9" w:rsidRDefault="009C2386" w:rsidP="009C2386">
            <w:pPr>
              <w:spacing w:before="60" w:after="60"/>
              <w:rPr>
                <w:iCs/>
              </w:rPr>
            </w:pPr>
            <w:r w:rsidRPr="005915A9">
              <w:rPr>
                <w:iCs/>
              </w:rPr>
              <w:lastRenderedPageBreak/>
              <w:t>MM_UR_04.01</w:t>
            </w:r>
          </w:p>
        </w:tc>
        <w:tc>
          <w:tcPr>
            <w:tcW w:w="5856" w:type="dxa"/>
          </w:tcPr>
          <w:p w14:paraId="09784729" w14:textId="2E4DE5A8" w:rsidR="009C2386" w:rsidRPr="005915A9" w:rsidRDefault="009C2386" w:rsidP="009C2386">
            <w:pPr>
              <w:spacing w:before="60" w:after="60"/>
              <w:rPr>
                <w:iCs/>
              </w:rPr>
            </w:pPr>
            <w:r w:rsidRPr="005915A9">
              <w:rPr>
                <w:iCs/>
              </w:rPr>
              <w:t>System shall allow to view a history of review performed, comments and queries raised for every record (reviewed in listings and patient profiles)</w:t>
            </w:r>
          </w:p>
        </w:tc>
        <w:tc>
          <w:tcPr>
            <w:tcW w:w="1481" w:type="dxa"/>
          </w:tcPr>
          <w:p w14:paraId="664E92A9" w14:textId="77777777" w:rsidR="009C2386" w:rsidRPr="005915A9" w:rsidRDefault="009C2386" w:rsidP="009C2386">
            <w:pPr>
              <w:spacing w:before="60" w:after="60"/>
              <w:rPr>
                <w:i/>
              </w:rPr>
            </w:pPr>
          </w:p>
        </w:tc>
      </w:tr>
      <w:tr w:rsidR="009C2386" w:rsidRPr="005915A9" w14:paraId="7EEB7B7C" w14:textId="77777777" w:rsidTr="003E600C">
        <w:trPr>
          <w:trHeight w:val="70"/>
        </w:trPr>
        <w:tc>
          <w:tcPr>
            <w:tcW w:w="1718" w:type="dxa"/>
            <w:gridSpan w:val="2"/>
            <w:shd w:val="clear" w:color="auto" w:fill="BFBFBF" w:themeFill="background1" w:themeFillShade="BF"/>
          </w:tcPr>
          <w:p w14:paraId="1A5DBC2E" w14:textId="327A6281" w:rsidR="009C2386" w:rsidRPr="005915A9" w:rsidRDefault="009C2386" w:rsidP="009C2386">
            <w:pPr>
              <w:spacing w:before="60" w:after="60"/>
              <w:rPr>
                <w:iCs/>
              </w:rPr>
            </w:pPr>
            <w:r w:rsidRPr="005915A9">
              <w:rPr>
                <w:b/>
                <w:bCs/>
                <w:iCs/>
              </w:rPr>
              <w:t>MM_UR_05</w:t>
            </w:r>
          </w:p>
        </w:tc>
        <w:tc>
          <w:tcPr>
            <w:tcW w:w="5856" w:type="dxa"/>
            <w:shd w:val="clear" w:color="auto" w:fill="BFBFBF" w:themeFill="background1" w:themeFillShade="BF"/>
          </w:tcPr>
          <w:p w14:paraId="1908EA69" w14:textId="50B4B83B" w:rsidR="009C2386" w:rsidRPr="005915A9" w:rsidRDefault="009C2386" w:rsidP="009C2386">
            <w:pPr>
              <w:spacing w:before="60" w:after="60"/>
              <w:rPr>
                <w:iCs/>
              </w:rPr>
            </w:pPr>
            <w:r w:rsidRPr="005915A9">
              <w:rPr>
                <w:b/>
                <w:bCs/>
                <w:iCs/>
              </w:rPr>
              <w:t>Reports</w:t>
            </w:r>
          </w:p>
        </w:tc>
        <w:tc>
          <w:tcPr>
            <w:tcW w:w="1481" w:type="dxa"/>
            <w:shd w:val="clear" w:color="auto" w:fill="BFBFBF" w:themeFill="background1" w:themeFillShade="BF"/>
          </w:tcPr>
          <w:p w14:paraId="06156C61" w14:textId="77777777" w:rsidR="009C2386" w:rsidRPr="005915A9" w:rsidRDefault="009C2386" w:rsidP="009C2386">
            <w:pPr>
              <w:spacing w:before="60" w:after="60"/>
              <w:rPr>
                <w:i/>
              </w:rPr>
            </w:pPr>
          </w:p>
        </w:tc>
      </w:tr>
      <w:tr w:rsidR="009C2386" w:rsidRPr="005915A9" w14:paraId="24FDC3DE" w14:textId="77777777" w:rsidTr="0007248A">
        <w:trPr>
          <w:trHeight w:val="70"/>
        </w:trPr>
        <w:tc>
          <w:tcPr>
            <w:tcW w:w="1718" w:type="dxa"/>
            <w:gridSpan w:val="2"/>
          </w:tcPr>
          <w:p w14:paraId="1F4E2BF7" w14:textId="1841EDFD" w:rsidR="009C2386" w:rsidRPr="005915A9" w:rsidRDefault="009C2386" w:rsidP="009C2386">
            <w:pPr>
              <w:spacing w:before="60" w:after="60"/>
              <w:rPr>
                <w:iCs/>
              </w:rPr>
            </w:pPr>
            <w:r w:rsidRPr="005915A9">
              <w:rPr>
                <w:iCs/>
              </w:rPr>
              <w:t>MM_UR_05.01</w:t>
            </w:r>
          </w:p>
        </w:tc>
        <w:tc>
          <w:tcPr>
            <w:tcW w:w="5856" w:type="dxa"/>
          </w:tcPr>
          <w:p w14:paraId="14F95CCE" w14:textId="59D6553E" w:rsidR="009C2386" w:rsidRPr="005915A9" w:rsidRDefault="009C2386" w:rsidP="009C2386">
            <w:pPr>
              <w:spacing w:before="60" w:after="60"/>
              <w:rPr>
                <w:iCs/>
              </w:rPr>
            </w:pPr>
            <w:r w:rsidRPr="005915A9">
              <w:rPr>
                <w:iCs/>
              </w:rPr>
              <w:t xml:space="preserve">The system shall have provision to generate </w:t>
            </w:r>
            <w:r w:rsidR="004E6A31" w:rsidRPr="005915A9">
              <w:rPr>
                <w:iCs/>
              </w:rPr>
              <w:t xml:space="preserve">and download </w:t>
            </w:r>
            <w:r w:rsidRPr="005915A9">
              <w:rPr>
                <w:iCs/>
              </w:rPr>
              <w:t>query report with elements including Query ID, site ID, subject ID, Module name, Visit ID, Date when query was raised, Query raised by, Query text, Date when query was pushed to DM, Query Pushed by, Query resolution, Edited Query, Query Edited by and Date of Edit, Deleted Query. Date Query Deleted, Query Deleted By, Reason for Deletion and query status"</w:t>
            </w:r>
          </w:p>
        </w:tc>
        <w:tc>
          <w:tcPr>
            <w:tcW w:w="1481" w:type="dxa"/>
          </w:tcPr>
          <w:p w14:paraId="3D69F58C" w14:textId="77777777" w:rsidR="009C2386" w:rsidRPr="005915A9" w:rsidRDefault="009C2386" w:rsidP="009C2386">
            <w:pPr>
              <w:spacing w:before="60" w:after="60"/>
              <w:rPr>
                <w:i/>
              </w:rPr>
            </w:pPr>
          </w:p>
        </w:tc>
      </w:tr>
      <w:tr w:rsidR="009C2386" w:rsidRPr="005915A9" w14:paraId="73A22E63" w14:textId="77777777" w:rsidTr="0007248A">
        <w:trPr>
          <w:trHeight w:val="70"/>
        </w:trPr>
        <w:tc>
          <w:tcPr>
            <w:tcW w:w="1718" w:type="dxa"/>
            <w:gridSpan w:val="2"/>
          </w:tcPr>
          <w:p w14:paraId="22E29104" w14:textId="67E76987" w:rsidR="009C2386" w:rsidRPr="005915A9" w:rsidRDefault="009C2386" w:rsidP="009C2386">
            <w:pPr>
              <w:spacing w:before="60" w:after="60"/>
              <w:rPr>
                <w:iCs/>
              </w:rPr>
            </w:pPr>
            <w:r w:rsidRPr="005915A9">
              <w:rPr>
                <w:iCs/>
              </w:rPr>
              <w:t>MM_UR_05.02</w:t>
            </w:r>
          </w:p>
        </w:tc>
        <w:tc>
          <w:tcPr>
            <w:tcW w:w="5856" w:type="dxa"/>
          </w:tcPr>
          <w:p w14:paraId="68E20BFC" w14:textId="750FE0A0" w:rsidR="009C2386" w:rsidRPr="005915A9" w:rsidRDefault="009C2386" w:rsidP="009C2386">
            <w:pPr>
              <w:spacing w:before="60" w:after="60"/>
              <w:rPr>
                <w:iCs/>
              </w:rPr>
            </w:pPr>
            <w:r w:rsidRPr="005915A9">
              <w:rPr>
                <w:iCs/>
              </w:rPr>
              <w:t xml:space="preserve">System shall have a provision to download </w:t>
            </w:r>
            <w:r w:rsidR="004E6A31" w:rsidRPr="005915A9">
              <w:rPr>
                <w:iCs/>
              </w:rPr>
              <w:t>listings and listings with queries</w:t>
            </w:r>
            <w:r w:rsidRPr="005915A9">
              <w:rPr>
                <w:iCs/>
              </w:rPr>
              <w:t xml:space="preserve"> as an excel listing</w:t>
            </w:r>
          </w:p>
        </w:tc>
        <w:tc>
          <w:tcPr>
            <w:tcW w:w="1481" w:type="dxa"/>
          </w:tcPr>
          <w:p w14:paraId="42F2B1F7" w14:textId="77777777" w:rsidR="009C2386" w:rsidRPr="005915A9" w:rsidRDefault="009C2386" w:rsidP="009C2386">
            <w:pPr>
              <w:spacing w:before="60" w:after="60"/>
              <w:rPr>
                <w:i/>
              </w:rPr>
            </w:pPr>
          </w:p>
        </w:tc>
      </w:tr>
      <w:tr w:rsidR="009C2386" w:rsidRPr="005915A9" w14:paraId="21D840A3" w14:textId="77777777" w:rsidTr="0007248A">
        <w:trPr>
          <w:trHeight w:val="70"/>
        </w:trPr>
        <w:tc>
          <w:tcPr>
            <w:tcW w:w="1718" w:type="dxa"/>
            <w:gridSpan w:val="2"/>
          </w:tcPr>
          <w:p w14:paraId="048D45B2" w14:textId="23D17FBB" w:rsidR="009C2386" w:rsidRPr="005915A9" w:rsidRDefault="009C2386" w:rsidP="009C2386">
            <w:pPr>
              <w:spacing w:before="60" w:after="60"/>
              <w:rPr>
                <w:iCs/>
              </w:rPr>
            </w:pPr>
            <w:r w:rsidRPr="005915A9">
              <w:rPr>
                <w:iCs/>
              </w:rPr>
              <w:t>MM_UR_05.03</w:t>
            </w:r>
          </w:p>
        </w:tc>
        <w:tc>
          <w:tcPr>
            <w:tcW w:w="5856" w:type="dxa"/>
          </w:tcPr>
          <w:p w14:paraId="3AB769F3" w14:textId="0D3BB307" w:rsidR="009C2386" w:rsidRPr="005915A9" w:rsidRDefault="009C2386" w:rsidP="009C2386">
            <w:pPr>
              <w:spacing w:before="60" w:after="60"/>
              <w:rPr>
                <w:iCs/>
              </w:rPr>
            </w:pPr>
            <w:r w:rsidRPr="005915A9">
              <w:rPr>
                <w:iCs/>
              </w:rPr>
              <w:t>The system shall have provision to generate comment report including the name of the person who raised comment and date when comment was raised</w:t>
            </w:r>
          </w:p>
        </w:tc>
        <w:tc>
          <w:tcPr>
            <w:tcW w:w="1481" w:type="dxa"/>
          </w:tcPr>
          <w:p w14:paraId="2968502B" w14:textId="77777777" w:rsidR="009C2386" w:rsidRPr="005915A9" w:rsidRDefault="009C2386" w:rsidP="009C2386">
            <w:pPr>
              <w:spacing w:before="60" w:after="60"/>
              <w:rPr>
                <w:i/>
              </w:rPr>
            </w:pPr>
          </w:p>
        </w:tc>
      </w:tr>
      <w:tr w:rsidR="009C2386" w:rsidRPr="005915A9" w14:paraId="036821A0" w14:textId="77777777" w:rsidTr="003E600C">
        <w:trPr>
          <w:trHeight w:val="70"/>
        </w:trPr>
        <w:tc>
          <w:tcPr>
            <w:tcW w:w="1718" w:type="dxa"/>
            <w:gridSpan w:val="2"/>
            <w:shd w:val="clear" w:color="auto" w:fill="BFBFBF" w:themeFill="background1" w:themeFillShade="BF"/>
          </w:tcPr>
          <w:p w14:paraId="09DA4B75" w14:textId="0AC3112D" w:rsidR="009C2386" w:rsidRPr="005915A9" w:rsidRDefault="009C2386" w:rsidP="009C2386">
            <w:pPr>
              <w:spacing w:before="60" w:after="60"/>
              <w:rPr>
                <w:iCs/>
              </w:rPr>
            </w:pPr>
            <w:r w:rsidRPr="005915A9">
              <w:rPr>
                <w:b/>
                <w:bCs/>
                <w:iCs/>
              </w:rPr>
              <w:t>MM_UR_06</w:t>
            </w:r>
          </w:p>
        </w:tc>
        <w:tc>
          <w:tcPr>
            <w:tcW w:w="5856" w:type="dxa"/>
            <w:shd w:val="clear" w:color="auto" w:fill="BFBFBF" w:themeFill="background1" w:themeFillShade="BF"/>
          </w:tcPr>
          <w:p w14:paraId="168D8001" w14:textId="6AF84B6C" w:rsidR="009C2386" w:rsidRPr="005915A9" w:rsidRDefault="009C2386" w:rsidP="009C2386">
            <w:pPr>
              <w:spacing w:before="60" w:after="60"/>
              <w:rPr>
                <w:iCs/>
              </w:rPr>
            </w:pPr>
            <w:r w:rsidRPr="005915A9">
              <w:rPr>
                <w:b/>
                <w:bCs/>
                <w:iCs/>
              </w:rPr>
              <w:t>Protocol Deviations</w:t>
            </w:r>
          </w:p>
        </w:tc>
        <w:tc>
          <w:tcPr>
            <w:tcW w:w="1481" w:type="dxa"/>
          </w:tcPr>
          <w:p w14:paraId="4D745831" w14:textId="77777777" w:rsidR="009C2386" w:rsidRPr="005915A9" w:rsidRDefault="009C2386" w:rsidP="009C2386">
            <w:pPr>
              <w:spacing w:before="60" w:after="60"/>
              <w:rPr>
                <w:i/>
              </w:rPr>
            </w:pPr>
          </w:p>
        </w:tc>
      </w:tr>
      <w:tr w:rsidR="009C2386" w:rsidRPr="005915A9" w14:paraId="7CCACCF4" w14:textId="77777777" w:rsidTr="0007248A">
        <w:trPr>
          <w:trHeight w:val="70"/>
        </w:trPr>
        <w:tc>
          <w:tcPr>
            <w:tcW w:w="1718" w:type="dxa"/>
            <w:gridSpan w:val="2"/>
          </w:tcPr>
          <w:p w14:paraId="7265451A" w14:textId="720C4F3F" w:rsidR="009C2386" w:rsidRPr="005915A9" w:rsidRDefault="009C2386" w:rsidP="009C2386">
            <w:pPr>
              <w:spacing w:before="60" w:after="60"/>
              <w:rPr>
                <w:iCs/>
              </w:rPr>
            </w:pPr>
            <w:r w:rsidRPr="005915A9">
              <w:rPr>
                <w:iCs/>
              </w:rPr>
              <w:t>MM_UR_06.01</w:t>
            </w:r>
          </w:p>
        </w:tc>
        <w:tc>
          <w:tcPr>
            <w:tcW w:w="5856" w:type="dxa"/>
          </w:tcPr>
          <w:p w14:paraId="3218FAD8" w14:textId="62E836BF" w:rsidR="009C2386" w:rsidRPr="005915A9" w:rsidRDefault="009C2386" w:rsidP="009C2386">
            <w:pPr>
              <w:spacing w:before="60" w:after="60"/>
              <w:rPr>
                <w:iCs/>
              </w:rPr>
            </w:pPr>
            <w:r w:rsidRPr="005915A9">
              <w:rPr>
                <w:iCs/>
              </w:rPr>
              <w:t>System shall have provision to categorize and classify Protocol  Deviations entered via primary source</w:t>
            </w:r>
            <w:r w:rsidR="006F25FA" w:rsidRPr="005915A9">
              <w:rPr>
                <w:iCs/>
              </w:rPr>
              <w:t xml:space="preserve"> and system should maintain an audit trail of updates</w:t>
            </w:r>
          </w:p>
        </w:tc>
        <w:tc>
          <w:tcPr>
            <w:tcW w:w="1481" w:type="dxa"/>
          </w:tcPr>
          <w:p w14:paraId="035C08D0" w14:textId="77777777" w:rsidR="009C2386" w:rsidRPr="005915A9" w:rsidRDefault="009C2386" w:rsidP="009C2386">
            <w:pPr>
              <w:spacing w:before="60" w:after="60"/>
              <w:rPr>
                <w:i/>
              </w:rPr>
            </w:pPr>
          </w:p>
        </w:tc>
      </w:tr>
      <w:tr w:rsidR="009C2386" w:rsidRPr="005915A9" w14:paraId="250E77FA" w14:textId="77777777" w:rsidTr="003E600C">
        <w:trPr>
          <w:trHeight w:val="70"/>
        </w:trPr>
        <w:tc>
          <w:tcPr>
            <w:tcW w:w="1708" w:type="dxa"/>
            <w:shd w:val="clear" w:color="auto" w:fill="BFBFBF" w:themeFill="background1" w:themeFillShade="BF"/>
          </w:tcPr>
          <w:p w14:paraId="502CF031" w14:textId="07B20A74" w:rsidR="009C2386" w:rsidRPr="005915A9" w:rsidRDefault="00BC261B" w:rsidP="009C2386">
            <w:pPr>
              <w:spacing w:before="60" w:after="60"/>
              <w:rPr>
                <w:b/>
                <w:bCs/>
                <w:iCs/>
              </w:rPr>
            </w:pPr>
            <w:r w:rsidRPr="005915A9">
              <w:rPr>
                <w:b/>
                <w:bCs/>
                <w:iCs/>
              </w:rPr>
              <w:t>MM</w:t>
            </w:r>
            <w:r w:rsidR="009C2386" w:rsidRPr="005915A9">
              <w:rPr>
                <w:b/>
                <w:bCs/>
                <w:iCs/>
              </w:rPr>
              <w:t>_UR_</w:t>
            </w:r>
            <w:r w:rsidRPr="005915A9">
              <w:rPr>
                <w:b/>
                <w:bCs/>
                <w:iCs/>
              </w:rPr>
              <w:t>07</w:t>
            </w:r>
          </w:p>
        </w:tc>
        <w:tc>
          <w:tcPr>
            <w:tcW w:w="5866" w:type="dxa"/>
            <w:gridSpan w:val="2"/>
            <w:shd w:val="clear" w:color="auto" w:fill="BFBFBF" w:themeFill="background1" w:themeFillShade="BF"/>
          </w:tcPr>
          <w:p w14:paraId="67076FCD" w14:textId="77777777" w:rsidR="009C2386" w:rsidRPr="005915A9" w:rsidRDefault="009C2386" w:rsidP="009C2386">
            <w:pPr>
              <w:spacing w:before="60" w:after="60"/>
              <w:rPr>
                <w:b/>
                <w:bCs/>
                <w:iCs/>
              </w:rPr>
            </w:pPr>
            <w:r w:rsidRPr="005915A9">
              <w:rPr>
                <w:b/>
                <w:bCs/>
                <w:iCs/>
              </w:rPr>
              <w:t>Others</w:t>
            </w:r>
          </w:p>
        </w:tc>
        <w:tc>
          <w:tcPr>
            <w:tcW w:w="1481" w:type="dxa"/>
          </w:tcPr>
          <w:p w14:paraId="2358E9CF" w14:textId="77777777" w:rsidR="009C2386" w:rsidRPr="005915A9" w:rsidRDefault="009C2386" w:rsidP="009C2386">
            <w:pPr>
              <w:spacing w:before="60" w:after="60"/>
              <w:rPr>
                <w:i/>
              </w:rPr>
            </w:pPr>
          </w:p>
        </w:tc>
      </w:tr>
      <w:tr w:rsidR="009C2386" w:rsidRPr="005915A9" w14:paraId="00E3D06E" w14:textId="77777777" w:rsidTr="0007248A">
        <w:trPr>
          <w:trHeight w:val="70"/>
        </w:trPr>
        <w:tc>
          <w:tcPr>
            <w:tcW w:w="1708" w:type="dxa"/>
          </w:tcPr>
          <w:p w14:paraId="153F81D4" w14:textId="00BFFCE1" w:rsidR="009C2386" w:rsidRPr="005915A9" w:rsidRDefault="00BC261B" w:rsidP="009C2386">
            <w:pPr>
              <w:spacing w:before="60" w:after="60"/>
              <w:rPr>
                <w:iCs/>
              </w:rPr>
            </w:pPr>
            <w:r w:rsidRPr="005915A9">
              <w:rPr>
                <w:iCs/>
              </w:rPr>
              <w:t>MM</w:t>
            </w:r>
            <w:r w:rsidR="009C2386" w:rsidRPr="005915A9">
              <w:rPr>
                <w:iCs/>
              </w:rPr>
              <w:t>_UR_</w:t>
            </w:r>
            <w:r w:rsidRPr="005915A9">
              <w:rPr>
                <w:iCs/>
              </w:rPr>
              <w:t>07.01</w:t>
            </w:r>
          </w:p>
        </w:tc>
        <w:tc>
          <w:tcPr>
            <w:tcW w:w="5866" w:type="dxa"/>
            <w:gridSpan w:val="2"/>
          </w:tcPr>
          <w:p w14:paraId="0E4C5805" w14:textId="21D97C4E" w:rsidR="009C2386" w:rsidRPr="005915A9" w:rsidRDefault="00BC261B" w:rsidP="009C2386">
            <w:pPr>
              <w:spacing w:before="60" w:after="60"/>
              <w:rPr>
                <w:iCs/>
              </w:rPr>
            </w:pPr>
            <w:r w:rsidRPr="005915A9">
              <w:rPr>
                <w:iCs/>
              </w:rPr>
              <w:t>System shall have provision to have a dashboard which reflects desired metrics in a real time manner.</w:t>
            </w:r>
          </w:p>
          <w:p w14:paraId="3A250EF1" w14:textId="33BE29BC" w:rsidR="00BC261B" w:rsidRPr="005915A9" w:rsidRDefault="00BC261B" w:rsidP="009C2386">
            <w:pPr>
              <w:spacing w:before="60" w:after="60"/>
              <w:rPr>
                <w:iCs/>
              </w:rPr>
            </w:pPr>
            <w:r w:rsidRPr="005915A9">
              <w:rPr>
                <w:iCs/>
              </w:rPr>
              <w:t>Use Case</w:t>
            </w:r>
          </w:p>
          <w:p w14:paraId="40647081" w14:textId="1513F834" w:rsidR="00BC261B" w:rsidRPr="005915A9" w:rsidRDefault="00BC261B" w:rsidP="00BC261B">
            <w:pPr>
              <w:spacing w:before="60" w:after="60"/>
              <w:rPr>
                <w:iCs/>
              </w:rPr>
            </w:pPr>
            <w:r w:rsidRPr="005915A9">
              <w:rPr>
                <w:iCs/>
              </w:rPr>
              <w:t>Totals of AE, Solicited AE, Unsolicited AE, AESI, Related AE, Fatal AE, Severe AE, Serious Adverse Events</w:t>
            </w:r>
          </w:p>
        </w:tc>
        <w:tc>
          <w:tcPr>
            <w:tcW w:w="1481" w:type="dxa"/>
          </w:tcPr>
          <w:p w14:paraId="683CD5D2" w14:textId="77777777" w:rsidR="009C2386" w:rsidRPr="005915A9" w:rsidRDefault="009C2386" w:rsidP="009C2386">
            <w:pPr>
              <w:spacing w:before="60" w:after="60"/>
              <w:rPr>
                <w:i/>
              </w:rPr>
            </w:pPr>
          </w:p>
        </w:tc>
      </w:tr>
      <w:tr w:rsidR="009C2386" w:rsidRPr="005915A9" w14:paraId="254C9122" w14:textId="77777777" w:rsidTr="0007248A">
        <w:trPr>
          <w:trHeight w:val="70"/>
        </w:trPr>
        <w:tc>
          <w:tcPr>
            <w:tcW w:w="1708" w:type="dxa"/>
          </w:tcPr>
          <w:p w14:paraId="3EBFB818" w14:textId="00EFDD30" w:rsidR="009C2386" w:rsidRPr="005915A9" w:rsidRDefault="00BC261B" w:rsidP="009C2386">
            <w:pPr>
              <w:spacing w:before="60" w:after="60"/>
              <w:rPr>
                <w:iCs/>
              </w:rPr>
            </w:pPr>
            <w:r w:rsidRPr="005915A9">
              <w:rPr>
                <w:iCs/>
              </w:rPr>
              <w:t>MM_UR_07.02</w:t>
            </w:r>
          </w:p>
        </w:tc>
        <w:tc>
          <w:tcPr>
            <w:tcW w:w="5866" w:type="dxa"/>
            <w:gridSpan w:val="2"/>
          </w:tcPr>
          <w:p w14:paraId="5C064A08" w14:textId="18D24A68" w:rsidR="009C2386" w:rsidRPr="005915A9" w:rsidRDefault="00BC261B" w:rsidP="009C2386">
            <w:pPr>
              <w:spacing w:before="60" w:after="60"/>
              <w:rPr>
                <w:iCs/>
              </w:rPr>
            </w:pPr>
            <w:r w:rsidRPr="005915A9">
              <w:rPr>
                <w:iCs/>
              </w:rPr>
              <w:t>System shall have a status (total and site wise) report to indicate  reviewed and unreviewed status, answered query and unanswered status</w:t>
            </w:r>
          </w:p>
        </w:tc>
        <w:tc>
          <w:tcPr>
            <w:tcW w:w="1481" w:type="dxa"/>
          </w:tcPr>
          <w:p w14:paraId="78530DFD" w14:textId="77777777" w:rsidR="009C2386" w:rsidRPr="005915A9" w:rsidRDefault="009C2386" w:rsidP="009C2386">
            <w:pPr>
              <w:spacing w:before="60" w:after="60"/>
              <w:rPr>
                <w:i/>
              </w:rPr>
            </w:pPr>
          </w:p>
        </w:tc>
      </w:tr>
    </w:tbl>
    <w:p w14:paraId="67BEED9F" w14:textId="77777777" w:rsidR="000428C8" w:rsidRPr="005915A9" w:rsidRDefault="000428C8" w:rsidP="00911D33"/>
    <w:p w14:paraId="5F5B91CF" w14:textId="06CA2AA8" w:rsidR="00F12663" w:rsidRPr="005915A9" w:rsidRDefault="00F12663" w:rsidP="003F4A36">
      <w:pPr>
        <w:pStyle w:val="Heading4"/>
      </w:pPr>
      <w:bookmarkStart w:id="41" w:name="_Toc156290321"/>
      <w:r w:rsidRPr="005915A9">
        <w:t xml:space="preserve">User Requirement </w:t>
      </w:r>
      <w:r w:rsidR="005C1F32" w:rsidRPr="005915A9">
        <w:t xml:space="preserve">Specification </w:t>
      </w:r>
      <w:r w:rsidRPr="005915A9">
        <w:t xml:space="preserve">with respect to </w:t>
      </w:r>
      <w:r w:rsidR="00D31AF7" w:rsidRPr="005915A9">
        <w:t>R</w:t>
      </w:r>
      <w:r w:rsidR="00792272" w:rsidRPr="005915A9">
        <w:t xml:space="preserve">egulatory </w:t>
      </w:r>
      <w:r w:rsidR="00D31AF7" w:rsidRPr="005915A9">
        <w:t>R</w:t>
      </w:r>
      <w:r w:rsidR="00792272" w:rsidRPr="005915A9">
        <w:t>equirement</w:t>
      </w:r>
      <w:bookmarkEnd w:id="41"/>
      <w:r w:rsidRPr="005915A9">
        <w:t xml:space="preserve"> </w:t>
      </w:r>
      <w:bookmarkEnd w:id="39"/>
    </w:p>
    <w:p w14:paraId="0886CDA6" w14:textId="77777777" w:rsidR="00205DB0" w:rsidRPr="005915A9" w:rsidRDefault="00205DB0" w:rsidP="00205DB0">
      <w:pPr>
        <w:rPr>
          <w:lang w:val="en-IN"/>
        </w:rPr>
      </w:pPr>
      <w:r w:rsidRPr="005915A9">
        <w:rPr>
          <w:lang w:val="en-IN"/>
        </w:rPr>
        <w:t>Regulatory requirements can be tested / demonstrated while testing the business process URS and / or as part of functionality testing.</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963"/>
        <w:gridCol w:w="5340"/>
        <w:gridCol w:w="1860"/>
      </w:tblGrid>
      <w:tr w:rsidR="00D31AF7" w:rsidRPr="005915A9" w14:paraId="07B7DC36" w14:textId="77777777" w:rsidTr="006D1350">
        <w:trPr>
          <w:tblHeader/>
        </w:trPr>
        <w:tc>
          <w:tcPr>
            <w:tcW w:w="1071" w:type="pct"/>
            <w:shd w:val="pct15" w:color="auto" w:fill="auto"/>
            <w:vAlign w:val="center"/>
          </w:tcPr>
          <w:p w14:paraId="10257FD2" w14:textId="77777777" w:rsidR="00D31AF7" w:rsidRPr="005915A9" w:rsidRDefault="00D31AF7" w:rsidP="00D31AF7">
            <w:pPr>
              <w:spacing w:before="60" w:after="60"/>
              <w:jc w:val="center"/>
              <w:rPr>
                <w:b/>
                <w:i/>
              </w:rPr>
            </w:pPr>
            <w:r w:rsidRPr="005915A9">
              <w:rPr>
                <w:b/>
                <w:i/>
              </w:rPr>
              <w:lastRenderedPageBreak/>
              <w:t>URS ID</w:t>
            </w:r>
          </w:p>
        </w:tc>
        <w:tc>
          <w:tcPr>
            <w:tcW w:w="2914" w:type="pct"/>
            <w:shd w:val="pct15" w:color="auto" w:fill="auto"/>
            <w:vAlign w:val="center"/>
          </w:tcPr>
          <w:p w14:paraId="09A55CDB" w14:textId="77777777" w:rsidR="00D31AF7" w:rsidRPr="005915A9" w:rsidRDefault="00D31AF7" w:rsidP="00D31AF7">
            <w:pPr>
              <w:spacing w:before="60" w:after="60"/>
              <w:jc w:val="center"/>
              <w:rPr>
                <w:b/>
                <w:i/>
              </w:rPr>
            </w:pPr>
            <w:r w:rsidRPr="005915A9">
              <w:rPr>
                <w:b/>
                <w:i/>
              </w:rPr>
              <w:t>User Requirement Specification</w:t>
            </w:r>
          </w:p>
        </w:tc>
        <w:tc>
          <w:tcPr>
            <w:tcW w:w="1015" w:type="pct"/>
            <w:shd w:val="pct15" w:color="auto" w:fill="auto"/>
            <w:vAlign w:val="center"/>
          </w:tcPr>
          <w:p w14:paraId="27E7EE90" w14:textId="77777777" w:rsidR="00D31AF7" w:rsidRPr="005915A9" w:rsidRDefault="00D31AF7" w:rsidP="00D31AF7">
            <w:pPr>
              <w:spacing w:before="60" w:after="60"/>
              <w:jc w:val="center"/>
              <w:rPr>
                <w:b/>
                <w:i/>
              </w:rPr>
            </w:pPr>
            <w:r w:rsidRPr="005915A9">
              <w:rPr>
                <w:b/>
                <w:i/>
              </w:rPr>
              <w:t>Reference to Applicable Regulations or Guidelines</w:t>
            </w:r>
          </w:p>
        </w:tc>
      </w:tr>
      <w:tr w:rsidR="00D31AF7" w:rsidRPr="005915A9" w14:paraId="0D56DCC6" w14:textId="77777777" w:rsidTr="006D1350">
        <w:trPr>
          <w:trHeight w:val="70"/>
        </w:trPr>
        <w:tc>
          <w:tcPr>
            <w:tcW w:w="1071" w:type="pct"/>
            <w:vMerge w:val="restart"/>
            <w:shd w:val="clear" w:color="auto" w:fill="auto"/>
          </w:tcPr>
          <w:p w14:paraId="3387CB8D" w14:textId="77777777" w:rsidR="00D31AF7" w:rsidRPr="005915A9" w:rsidRDefault="00D31AF7" w:rsidP="00D31AF7">
            <w:pPr>
              <w:spacing w:before="60" w:after="60"/>
              <w:rPr>
                <w:b/>
                <w:bCs/>
                <w:iCs/>
              </w:rPr>
            </w:pPr>
            <w:r w:rsidRPr="005915A9">
              <w:rPr>
                <w:b/>
                <w:bCs/>
                <w:iCs/>
              </w:rPr>
              <w:t>REG_UR_01</w:t>
            </w:r>
          </w:p>
        </w:tc>
        <w:tc>
          <w:tcPr>
            <w:tcW w:w="2914" w:type="pct"/>
            <w:shd w:val="clear" w:color="auto" w:fill="BFBFBF" w:themeFill="background1" w:themeFillShade="BF"/>
          </w:tcPr>
          <w:p w14:paraId="7B98A215" w14:textId="77777777" w:rsidR="00D31AF7" w:rsidRPr="005915A9" w:rsidRDefault="00D31AF7" w:rsidP="00D31AF7">
            <w:pPr>
              <w:spacing w:before="60" w:after="60"/>
              <w:rPr>
                <w:b/>
                <w:bCs/>
                <w:iCs/>
              </w:rPr>
            </w:pPr>
            <w:r w:rsidRPr="005915A9">
              <w:rPr>
                <w:b/>
                <w:bCs/>
                <w:iCs/>
              </w:rPr>
              <w:t>ALCOA++</w:t>
            </w:r>
          </w:p>
        </w:tc>
        <w:tc>
          <w:tcPr>
            <w:tcW w:w="1015" w:type="pct"/>
            <w:vMerge w:val="restart"/>
          </w:tcPr>
          <w:p w14:paraId="298EF2DF" w14:textId="77777777" w:rsidR="00D31AF7" w:rsidRPr="005915A9" w:rsidRDefault="00D31AF7" w:rsidP="00D31AF7">
            <w:pPr>
              <w:spacing w:before="60" w:after="60"/>
              <w:rPr>
                <w:i/>
              </w:rPr>
            </w:pPr>
            <w:r w:rsidRPr="005915A9">
              <w:rPr>
                <w:i/>
              </w:rPr>
              <w:t>EMA Guideline on computerised systems and electronic data in clinical trials 09 Mar 2023.(6.2.1)</w:t>
            </w:r>
          </w:p>
          <w:p w14:paraId="6C081692" w14:textId="77777777" w:rsidR="00D31AF7" w:rsidRPr="005915A9" w:rsidRDefault="00D31AF7" w:rsidP="00D31AF7">
            <w:pPr>
              <w:spacing w:before="60" w:after="60"/>
              <w:rPr>
                <w:i/>
              </w:rPr>
            </w:pPr>
            <w:r w:rsidRPr="005915A9">
              <w:rPr>
                <w:i/>
              </w:rPr>
              <w:t>EMA Reflection paper on eSource and data capture in CT 09 June 2010 - 6.2</w:t>
            </w:r>
          </w:p>
        </w:tc>
      </w:tr>
      <w:tr w:rsidR="00D31AF7" w:rsidRPr="005915A9" w14:paraId="7D2AFD4E" w14:textId="77777777" w:rsidTr="006D1350">
        <w:trPr>
          <w:trHeight w:val="70"/>
        </w:trPr>
        <w:tc>
          <w:tcPr>
            <w:tcW w:w="1071" w:type="pct"/>
            <w:vMerge/>
          </w:tcPr>
          <w:p w14:paraId="5860439D" w14:textId="77777777" w:rsidR="00D31AF7" w:rsidRPr="005915A9" w:rsidRDefault="00D31AF7" w:rsidP="00D31AF7">
            <w:pPr>
              <w:spacing w:before="60" w:after="60"/>
              <w:rPr>
                <w:iCs/>
              </w:rPr>
            </w:pPr>
          </w:p>
        </w:tc>
        <w:tc>
          <w:tcPr>
            <w:tcW w:w="2914" w:type="pct"/>
          </w:tcPr>
          <w:p w14:paraId="000EB3E8" w14:textId="77777777" w:rsidR="00D31AF7" w:rsidRPr="005915A9" w:rsidRDefault="00D31AF7" w:rsidP="00D31AF7">
            <w:pPr>
              <w:spacing w:before="60" w:after="60"/>
              <w:rPr>
                <w:b/>
                <w:bCs/>
                <w:iCs/>
              </w:rPr>
            </w:pPr>
            <w:r w:rsidRPr="005915A9">
              <w:rPr>
                <w:b/>
                <w:bCs/>
                <w:iCs/>
              </w:rPr>
              <w:t>Data Accuracy during transfer</w:t>
            </w:r>
          </w:p>
          <w:p w14:paraId="4F1884E7" w14:textId="77777777" w:rsidR="00D31AF7" w:rsidRPr="005915A9" w:rsidRDefault="00D31AF7" w:rsidP="00D31AF7">
            <w:pPr>
              <w:spacing w:before="60" w:after="60"/>
              <w:rPr>
                <w:iCs/>
              </w:rPr>
            </w:pPr>
            <w:r w:rsidRPr="005915A9">
              <w:rPr>
                <w:iCs/>
              </w:rPr>
              <w:t>System should allow data to transfer from one system to other either automatically or upon confirmation from data owner of primary / source system.</w:t>
            </w:r>
          </w:p>
          <w:p w14:paraId="7AAF5F8B" w14:textId="77777777" w:rsidR="00D31AF7" w:rsidRPr="005915A9" w:rsidRDefault="00D31AF7" w:rsidP="00D31AF7">
            <w:pPr>
              <w:spacing w:before="60" w:after="60"/>
              <w:rPr>
                <w:iCs/>
              </w:rPr>
            </w:pPr>
            <w:r w:rsidRPr="005915A9">
              <w:rPr>
                <w:iCs/>
              </w:rPr>
              <w:t>System should notify user "Transfer Successful" OR "Transfer Failure" as the case may be.</w:t>
            </w:r>
          </w:p>
          <w:p w14:paraId="34F145DE" w14:textId="77777777" w:rsidR="00D31AF7" w:rsidRPr="005915A9" w:rsidRDefault="00D31AF7" w:rsidP="00D31AF7">
            <w:pPr>
              <w:spacing w:before="60" w:after="60"/>
              <w:rPr>
                <w:iCs/>
              </w:rPr>
            </w:pPr>
            <w:r w:rsidRPr="005915A9">
              <w:rPr>
                <w:iCs/>
              </w:rPr>
              <w:t>System shall retain the data, its attributes  (format, units etc.) and the audit trail while transfer</w:t>
            </w:r>
          </w:p>
        </w:tc>
        <w:tc>
          <w:tcPr>
            <w:tcW w:w="1015" w:type="pct"/>
            <w:vMerge/>
          </w:tcPr>
          <w:p w14:paraId="27121E8E" w14:textId="77777777" w:rsidR="00D31AF7" w:rsidRPr="005915A9" w:rsidRDefault="00D31AF7" w:rsidP="00D31AF7">
            <w:pPr>
              <w:spacing w:before="60" w:after="60"/>
              <w:rPr>
                <w:i/>
              </w:rPr>
            </w:pPr>
          </w:p>
        </w:tc>
      </w:tr>
      <w:tr w:rsidR="00D31AF7" w:rsidRPr="005915A9" w14:paraId="546152A3" w14:textId="77777777" w:rsidTr="006D1350">
        <w:trPr>
          <w:trHeight w:val="70"/>
        </w:trPr>
        <w:tc>
          <w:tcPr>
            <w:tcW w:w="1071" w:type="pct"/>
            <w:vMerge/>
          </w:tcPr>
          <w:p w14:paraId="7544A3BA" w14:textId="77777777" w:rsidR="00D31AF7" w:rsidRPr="005915A9" w:rsidRDefault="00D31AF7" w:rsidP="00D31AF7">
            <w:pPr>
              <w:spacing w:before="60" w:after="60"/>
              <w:rPr>
                <w:iCs/>
              </w:rPr>
            </w:pPr>
          </w:p>
        </w:tc>
        <w:tc>
          <w:tcPr>
            <w:tcW w:w="2914" w:type="pct"/>
          </w:tcPr>
          <w:p w14:paraId="654A034A" w14:textId="77777777" w:rsidR="00D31AF7" w:rsidRPr="005915A9" w:rsidRDefault="00D31AF7" w:rsidP="00D31AF7">
            <w:pPr>
              <w:spacing w:before="60" w:after="60"/>
              <w:rPr>
                <w:b/>
                <w:bCs/>
                <w:iCs/>
              </w:rPr>
            </w:pPr>
            <w:r w:rsidRPr="005915A9">
              <w:rPr>
                <w:b/>
                <w:bCs/>
                <w:iCs/>
              </w:rPr>
              <w:t>Attributable during Data transfer</w:t>
            </w:r>
          </w:p>
          <w:p w14:paraId="636D1D4D" w14:textId="77777777" w:rsidR="00D31AF7" w:rsidRPr="005915A9" w:rsidRDefault="00D31AF7" w:rsidP="00D31AF7">
            <w:pPr>
              <w:spacing w:before="60" w:after="60"/>
              <w:rPr>
                <w:iCs/>
              </w:rPr>
            </w:pPr>
            <w:r w:rsidRPr="005915A9">
              <w:rPr>
                <w:iCs/>
              </w:rPr>
              <w:t>If this data is transferred / integrated to other system, audit trail should show data element identifier of original source</w:t>
            </w:r>
          </w:p>
        </w:tc>
        <w:tc>
          <w:tcPr>
            <w:tcW w:w="1015" w:type="pct"/>
            <w:vMerge/>
          </w:tcPr>
          <w:p w14:paraId="6C09F0A1" w14:textId="77777777" w:rsidR="00D31AF7" w:rsidRPr="005915A9" w:rsidRDefault="00D31AF7" w:rsidP="00D31AF7">
            <w:pPr>
              <w:spacing w:before="60" w:after="60"/>
              <w:rPr>
                <w:i/>
              </w:rPr>
            </w:pPr>
          </w:p>
        </w:tc>
      </w:tr>
      <w:tr w:rsidR="00D31AF7" w:rsidRPr="005915A9" w14:paraId="1B0B2D80" w14:textId="77777777" w:rsidTr="006D1350">
        <w:trPr>
          <w:trHeight w:val="70"/>
        </w:trPr>
        <w:tc>
          <w:tcPr>
            <w:tcW w:w="1071" w:type="pct"/>
            <w:vMerge/>
          </w:tcPr>
          <w:p w14:paraId="34AC24B0" w14:textId="77777777" w:rsidR="00D31AF7" w:rsidRPr="005915A9" w:rsidDel="0044236A" w:rsidRDefault="00D31AF7" w:rsidP="00D31AF7">
            <w:pPr>
              <w:spacing w:before="60" w:after="60"/>
              <w:rPr>
                <w:iCs/>
              </w:rPr>
            </w:pPr>
          </w:p>
        </w:tc>
        <w:tc>
          <w:tcPr>
            <w:tcW w:w="2914" w:type="pct"/>
          </w:tcPr>
          <w:p w14:paraId="4B0835E0" w14:textId="77777777" w:rsidR="00D31AF7" w:rsidRPr="005915A9" w:rsidRDefault="00D31AF7" w:rsidP="00D31AF7">
            <w:pPr>
              <w:spacing w:before="60" w:after="60"/>
              <w:rPr>
                <w:b/>
                <w:bCs/>
                <w:iCs/>
              </w:rPr>
            </w:pPr>
            <w:r w:rsidRPr="005915A9">
              <w:rPr>
                <w:b/>
                <w:bCs/>
                <w:iCs/>
              </w:rPr>
              <w:t>Legibility</w:t>
            </w:r>
          </w:p>
          <w:p w14:paraId="1507A639" w14:textId="77777777" w:rsidR="00D31AF7" w:rsidRPr="005915A9" w:rsidRDefault="00D31AF7" w:rsidP="00D31AF7">
            <w:pPr>
              <w:spacing w:before="60" w:after="60"/>
              <w:rPr>
                <w:iCs/>
              </w:rPr>
            </w:pPr>
            <w:r w:rsidRPr="005915A9">
              <w:rPr>
                <w:iCs/>
              </w:rPr>
              <w:t xml:space="preserve">Data entered should be in human readable </w:t>
            </w:r>
            <w:proofErr w:type="gramStart"/>
            <w:r w:rsidRPr="005915A9">
              <w:rPr>
                <w:iCs/>
              </w:rPr>
              <w:t>form</w:t>
            </w:r>
            <w:proofErr w:type="gramEnd"/>
            <w:r w:rsidRPr="005915A9">
              <w:rPr>
                <w:iCs/>
              </w:rPr>
              <w:t xml:space="preserve"> </w:t>
            </w:r>
          </w:p>
          <w:p w14:paraId="618095FF" w14:textId="77777777" w:rsidR="00D31AF7" w:rsidRPr="005915A9" w:rsidRDefault="00D31AF7" w:rsidP="00D31AF7">
            <w:pPr>
              <w:spacing w:before="60" w:after="60"/>
              <w:rPr>
                <w:iCs/>
              </w:rPr>
            </w:pPr>
            <w:r w:rsidRPr="005915A9">
              <w:rPr>
                <w:iCs/>
              </w:rPr>
              <w:t>1] in the fields and forms as the data is entered</w:t>
            </w:r>
          </w:p>
          <w:p w14:paraId="1D0747CF" w14:textId="77777777" w:rsidR="00D31AF7" w:rsidRPr="005915A9" w:rsidRDefault="00D31AF7" w:rsidP="00D31AF7">
            <w:pPr>
              <w:spacing w:before="60" w:after="60"/>
              <w:rPr>
                <w:iCs/>
              </w:rPr>
            </w:pPr>
            <w:r w:rsidRPr="005915A9">
              <w:rPr>
                <w:iCs/>
              </w:rPr>
              <w:t>2] During view</w:t>
            </w:r>
          </w:p>
          <w:p w14:paraId="3B5A8074" w14:textId="77777777" w:rsidR="00D31AF7" w:rsidRPr="005915A9" w:rsidRDefault="00D31AF7" w:rsidP="00D31AF7">
            <w:pPr>
              <w:spacing w:before="60" w:after="60"/>
              <w:rPr>
                <w:iCs/>
              </w:rPr>
            </w:pPr>
            <w:r w:rsidRPr="005915A9">
              <w:rPr>
                <w:iCs/>
              </w:rPr>
              <w:t>3] In audit trail</w:t>
            </w:r>
          </w:p>
          <w:p w14:paraId="19FEBB15" w14:textId="77777777" w:rsidR="00D31AF7" w:rsidRPr="005915A9" w:rsidRDefault="00D31AF7" w:rsidP="00D31AF7">
            <w:pPr>
              <w:spacing w:before="60" w:after="60"/>
              <w:rPr>
                <w:iCs/>
              </w:rPr>
            </w:pPr>
            <w:r w:rsidRPr="005915A9">
              <w:rPr>
                <w:iCs/>
              </w:rPr>
              <w:t>4] Upon download</w:t>
            </w:r>
          </w:p>
          <w:p w14:paraId="5C5BDF68" w14:textId="77777777" w:rsidR="00D31AF7" w:rsidRPr="005915A9" w:rsidRDefault="00D31AF7" w:rsidP="00D31AF7">
            <w:pPr>
              <w:spacing w:before="60" w:after="60"/>
              <w:rPr>
                <w:iCs/>
              </w:rPr>
            </w:pPr>
            <w:r w:rsidRPr="005915A9">
              <w:rPr>
                <w:iCs/>
              </w:rPr>
              <w:t xml:space="preserve">5] Upon print </w:t>
            </w:r>
          </w:p>
          <w:p w14:paraId="4B967D42" w14:textId="77777777" w:rsidR="00D31AF7" w:rsidRPr="005915A9" w:rsidRDefault="00D31AF7" w:rsidP="00D31AF7">
            <w:pPr>
              <w:spacing w:before="60" w:after="60"/>
              <w:rPr>
                <w:iCs/>
              </w:rPr>
            </w:pPr>
            <w:r w:rsidRPr="005915A9">
              <w:rPr>
                <w:iCs/>
              </w:rPr>
              <w:t>6] When processed</w:t>
            </w:r>
          </w:p>
          <w:p w14:paraId="67503D11" w14:textId="77777777" w:rsidR="00D31AF7" w:rsidRPr="005915A9" w:rsidRDefault="00D31AF7" w:rsidP="00D31AF7">
            <w:pPr>
              <w:spacing w:before="60" w:after="60"/>
              <w:rPr>
                <w:b/>
                <w:bCs/>
                <w:iCs/>
              </w:rPr>
            </w:pPr>
            <w:r w:rsidRPr="005915A9">
              <w:rPr>
                <w:iCs/>
              </w:rPr>
              <w:t>7] changes to data, such as compression, encryption and coding should be completely reversible</w:t>
            </w:r>
          </w:p>
        </w:tc>
        <w:tc>
          <w:tcPr>
            <w:tcW w:w="1015" w:type="pct"/>
            <w:vMerge/>
          </w:tcPr>
          <w:p w14:paraId="0C43AB31" w14:textId="77777777" w:rsidR="00D31AF7" w:rsidRPr="005915A9" w:rsidRDefault="00D31AF7" w:rsidP="00D31AF7">
            <w:pPr>
              <w:spacing w:before="60" w:after="60"/>
              <w:rPr>
                <w:i/>
              </w:rPr>
            </w:pPr>
          </w:p>
        </w:tc>
      </w:tr>
      <w:tr w:rsidR="00D31AF7" w:rsidRPr="005915A9" w14:paraId="220899ED" w14:textId="77777777" w:rsidTr="006D1350">
        <w:trPr>
          <w:trHeight w:val="70"/>
        </w:trPr>
        <w:tc>
          <w:tcPr>
            <w:tcW w:w="1071" w:type="pct"/>
            <w:vMerge/>
          </w:tcPr>
          <w:p w14:paraId="16DD51E8" w14:textId="77777777" w:rsidR="00D31AF7" w:rsidRPr="005915A9" w:rsidRDefault="00D31AF7" w:rsidP="00D31AF7">
            <w:pPr>
              <w:spacing w:before="60" w:after="60"/>
              <w:rPr>
                <w:iCs/>
              </w:rPr>
            </w:pPr>
          </w:p>
        </w:tc>
        <w:tc>
          <w:tcPr>
            <w:tcW w:w="2914" w:type="pct"/>
          </w:tcPr>
          <w:p w14:paraId="439BF2EB" w14:textId="77777777" w:rsidR="00D31AF7" w:rsidRPr="005915A9" w:rsidRDefault="00D31AF7" w:rsidP="00D31AF7">
            <w:pPr>
              <w:spacing w:before="60" w:after="60"/>
              <w:rPr>
                <w:b/>
                <w:bCs/>
                <w:iCs/>
              </w:rPr>
            </w:pPr>
            <w:r w:rsidRPr="005915A9">
              <w:rPr>
                <w:b/>
                <w:bCs/>
                <w:iCs/>
              </w:rPr>
              <w:t>Contemporaneous</w:t>
            </w:r>
          </w:p>
          <w:p w14:paraId="50C2FFB5" w14:textId="77777777" w:rsidR="00D31AF7" w:rsidRPr="005915A9" w:rsidRDefault="00D31AF7" w:rsidP="00D31AF7">
            <w:pPr>
              <w:spacing w:before="60" w:after="60"/>
              <w:rPr>
                <w:iCs/>
              </w:rPr>
            </w:pPr>
            <w:r w:rsidRPr="005915A9">
              <w:rPr>
                <w:iCs/>
              </w:rPr>
              <w:t>System shall have audit trail that captures information if data is captured by a person or the system with date and time stamp.</w:t>
            </w:r>
          </w:p>
          <w:p w14:paraId="63D89087" w14:textId="77777777" w:rsidR="00D31AF7" w:rsidRPr="005915A9" w:rsidRDefault="00D31AF7" w:rsidP="00D31AF7">
            <w:pPr>
              <w:spacing w:before="60" w:after="60"/>
              <w:rPr>
                <w:iCs/>
              </w:rPr>
            </w:pPr>
            <w:r w:rsidRPr="005915A9">
              <w:rPr>
                <w:iCs/>
              </w:rPr>
              <w:t>Use Case</w:t>
            </w:r>
          </w:p>
          <w:p w14:paraId="062D79B7" w14:textId="77777777" w:rsidR="00D31AF7" w:rsidRPr="005915A9" w:rsidRDefault="00D31AF7" w:rsidP="00D31AF7">
            <w:pPr>
              <w:spacing w:before="60" w:after="60"/>
              <w:rPr>
                <w:iCs/>
              </w:rPr>
            </w:pPr>
            <w:r w:rsidRPr="005915A9">
              <w:rPr>
                <w:iCs/>
              </w:rPr>
              <w:t>System generated Date of Report</w:t>
            </w:r>
          </w:p>
        </w:tc>
        <w:tc>
          <w:tcPr>
            <w:tcW w:w="1015" w:type="pct"/>
            <w:vMerge/>
          </w:tcPr>
          <w:p w14:paraId="19A31FD3" w14:textId="77777777" w:rsidR="00D31AF7" w:rsidRPr="005915A9" w:rsidRDefault="00D31AF7" w:rsidP="00D31AF7">
            <w:pPr>
              <w:spacing w:before="60" w:after="60"/>
              <w:rPr>
                <w:i/>
              </w:rPr>
            </w:pPr>
          </w:p>
        </w:tc>
      </w:tr>
      <w:tr w:rsidR="00D31AF7" w:rsidRPr="005915A9" w14:paraId="03D0FAA6" w14:textId="77777777" w:rsidTr="006D1350">
        <w:trPr>
          <w:trHeight w:val="70"/>
        </w:trPr>
        <w:tc>
          <w:tcPr>
            <w:tcW w:w="1071" w:type="pct"/>
            <w:vMerge/>
          </w:tcPr>
          <w:p w14:paraId="3F05DC62" w14:textId="77777777" w:rsidR="00D31AF7" w:rsidRPr="005915A9" w:rsidDel="0044236A" w:rsidRDefault="00D31AF7" w:rsidP="00D31AF7">
            <w:pPr>
              <w:spacing w:before="60" w:after="60"/>
              <w:rPr>
                <w:iCs/>
              </w:rPr>
            </w:pPr>
          </w:p>
        </w:tc>
        <w:tc>
          <w:tcPr>
            <w:tcW w:w="2914" w:type="pct"/>
          </w:tcPr>
          <w:p w14:paraId="5EE479C9" w14:textId="77777777" w:rsidR="00D31AF7" w:rsidRPr="005915A9" w:rsidRDefault="00D31AF7" w:rsidP="00D31AF7">
            <w:pPr>
              <w:spacing w:before="60" w:after="60"/>
              <w:rPr>
                <w:b/>
                <w:bCs/>
                <w:iCs/>
              </w:rPr>
            </w:pPr>
            <w:r w:rsidRPr="005915A9">
              <w:rPr>
                <w:b/>
                <w:bCs/>
                <w:iCs/>
              </w:rPr>
              <w:t xml:space="preserve">Original </w:t>
            </w:r>
          </w:p>
          <w:p w14:paraId="7E20FA38" w14:textId="77777777" w:rsidR="00D31AF7" w:rsidRPr="005915A9" w:rsidRDefault="00D31AF7" w:rsidP="00D31AF7">
            <w:pPr>
              <w:spacing w:before="60" w:after="60"/>
              <w:rPr>
                <w:iCs/>
              </w:rPr>
            </w:pPr>
            <w:r w:rsidRPr="005915A9">
              <w:rPr>
                <w:iCs/>
              </w:rPr>
              <w:t xml:space="preserve">Data should be the original first generation/capture of the observation. Certified copies can replace original data. </w:t>
            </w:r>
            <w:r w:rsidRPr="005915A9">
              <w:rPr>
                <w:iCs/>
                <w:u w:val="single"/>
              </w:rPr>
              <w:lastRenderedPageBreak/>
              <w:t>Information that is originally captured in a dynamic state should remain available in that state.</w:t>
            </w:r>
          </w:p>
        </w:tc>
        <w:tc>
          <w:tcPr>
            <w:tcW w:w="1015" w:type="pct"/>
            <w:vMerge/>
          </w:tcPr>
          <w:p w14:paraId="522C2D41" w14:textId="77777777" w:rsidR="00D31AF7" w:rsidRPr="005915A9" w:rsidRDefault="00D31AF7" w:rsidP="00D31AF7">
            <w:pPr>
              <w:spacing w:before="60" w:after="60"/>
              <w:rPr>
                <w:i/>
              </w:rPr>
            </w:pPr>
          </w:p>
        </w:tc>
      </w:tr>
      <w:tr w:rsidR="00D31AF7" w:rsidRPr="005915A9" w14:paraId="4B609DE6" w14:textId="77777777" w:rsidTr="006D1350">
        <w:trPr>
          <w:trHeight w:val="70"/>
        </w:trPr>
        <w:tc>
          <w:tcPr>
            <w:tcW w:w="1071" w:type="pct"/>
            <w:vMerge/>
          </w:tcPr>
          <w:p w14:paraId="032C523A" w14:textId="77777777" w:rsidR="00D31AF7" w:rsidRPr="005915A9" w:rsidDel="0044236A" w:rsidRDefault="00D31AF7" w:rsidP="00D31AF7">
            <w:pPr>
              <w:spacing w:before="60" w:after="60"/>
              <w:rPr>
                <w:iCs/>
              </w:rPr>
            </w:pPr>
          </w:p>
        </w:tc>
        <w:tc>
          <w:tcPr>
            <w:tcW w:w="2914" w:type="pct"/>
          </w:tcPr>
          <w:p w14:paraId="565B3D15" w14:textId="77777777" w:rsidR="00D31AF7" w:rsidRPr="005915A9" w:rsidRDefault="00D31AF7" w:rsidP="00D31AF7">
            <w:pPr>
              <w:spacing w:before="60" w:after="60"/>
              <w:rPr>
                <w:b/>
                <w:bCs/>
                <w:iCs/>
              </w:rPr>
            </w:pPr>
            <w:r w:rsidRPr="005915A9">
              <w:rPr>
                <w:b/>
                <w:bCs/>
                <w:iCs/>
              </w:rPr>
              <w:t>Attributable</w:t>
            </w:r>
          </w:p>
          <w:p w14:paraId="05432973" w14:textId="77777777" w:rsidR="00D31AF7" w:rsidRPr="005915A9" w:rsidRDefault="00D31AF7" w:rsidP="00D31AF7">
            <w:pPr>
              <w:spacing w:before="60" w:after="60"/>
              <w:rPr>
                <w:iCs/>
              </w:rPr>
            </w:pPr>
            <w:r w:rsidRPr="005915A9">
              <w:rPr>
                <w:iCs/>
              </w:rPr>
              <w:t>Data should be attributable to the person and/or system generating the data. Based on the criticality of the data, it should also be traceable to the system/device, in which the data were generated/captured.</w:t>
            </w:r>
          </w:p>
          <w:p w14:paraId="7C99CA95" w14:textId="77777777" w:rsidR="00D31AF7" w:rsidRPr="005915A9" w:rsidRDefault="00D31AF7" w:rsidP="00D31AF7">
            <w:pPr>
              <w:spacing w:before="60" w:after="60"/>
              <w:rPr>
                <w:iCs/>
              </w:rPr>
            </w:pPr>
            <w:r w:rsidRPr="005915A9">
              <w:rPr>
                <w:iCs/>
              </w:rPr>
              <w:t xml:space="preserve">Audit trail with date and time (Local time of user . server time) for data (Add, modify, delete) </w:t>
            </w:r>
          </w:p>
          <w:p w14:paraId="32FDC3F8" w14:textId="77777777" w:rsidR="00D31AF7" w:rsidRPr="005915A9" w:rsidRDefault="00D31AF7" w:rsidP="00D31AF7">
            <w:pPr>
              <w:spacing w:before="60" w:after="60"/>
              <w:rPr>
                <w:iCs/>
              </w:rPr>
            </w:pPr>
            <w:r w:rsidRPr="005915A9">
              <w:rPr>
                <w:iCs/>
              </w:rPr>
              <w:t xml:space="preserve">System should generate reports for the following in addition to audit </w:t>
            </w:r>
            <w:proofErr w:type="gramStart"/>
            <w:r w:rsidRPr="005915A9">
              <w:rPr>
                <w:iCs/>
              </w:rPr>
              <w:t>trail</w:t>
            </w:r>
            <w:proofErr w:type="gramEnd"/>
            <w:r w:rsidRPr="005915A9">
              <w:rPr>
                <w:iCs/>
              </w:rPr>
              <w:t xml:space="preserve"> </w:t>
            </w:r>
          </w:p>
          <w:p w14:paraId="4C53D517" w14:textId="77777777" w:rsidR="00D31AF7" w:rsidRPr="005915A9" w:rsidRDefault="00D31AF7" w:rsidP="00D31AF7">
            <w:pPr>
              <w:spacing w:before="60" w:after="60"/>
              <w:rPr>
                <w:iCs/>
              </w:rPr>
            </w:pPr>
            <w:r w:rsidRPr="005915A9">
              <w:rPr>
                <w:iCs/>
              </w:rPr>
              <w:t>1] Date and Time of log-in, Log-out</w:t>
            </w:r>
          </w:p>
          <w:p w14:paraId="162AA20F" w14:textId="77777777" w:rsidR="00D31AF7" w:rsidRPr="005915A9" w:rsidRDefault="00D31AF7" w:rsidP="00D31AF7">
            <w:pPr>
              <w:spacing w:before="60" w:after="60"/>
              <w:rPr>
                <w:iCs/>
              </w:rPr>
            </w:pPr>
            <w:r w:rsidRPr="005915A9">
              <w:rPr>
                <w:iCs/>
              </w:rPr>
              <w:t>3] Inactivity time and locked out</w:t>
            </w:r>
          </w:p>
          <w:p w14:paraId="7C97CA73" w14:textId="77777777" w:rsidR="00D31AF7" w:rsidRPr="005915A9" w:rsidRDefault="00D31AF7" w:rsidP="00D31AF7">
            <w:pPr>
              <w:spacing w:before="60" w:after="60"/>
              <w:rPr>
                <w:iCs/>
              </w:rPr>
            </w:pPr>
            <w:r w:rsidRPr="005915A9">
              <w:rPr>
                <w:iCs/>
              </w:rPr>
              <w:t>4] Number of times log-in attempts with outcomes Successful / unsuccessful</w:t>
            </w:r>
          </w:p>
          <w:p w14:paraId="663E9609" w14:textId="77777777" w:rsidR="00D31AF7" w:rsidRPr="005915A9" w:rsidRDefault="00D31AF7" w:rsidP="00D31AF7">
            <w:pPr>
              <w:spacing w:before="60" w:after="60"/>
              <w:rPr>
                <w:iCs/>
              </w:rPr>
            </w:pPr>
            <w:r w:rsidRPr="005915A9">
              <w:rPr>
                <w:iCs/>
              </w:rPr>
              <w:t xml:space="preserve">5]  Last log-in </w:t>
            </w:r>
          </w:p>
          <w:p w14:paraId="0A0EC5A4" w14:textId="77777777" w:rsidR="00D31AF7" w:rsidRPr="005915A9" w:rsidRDefault="00D31AF7" w:rsidP="00D31AF7">
            <w:pPr>
              <w:spacing w:before="60" w:after="60"/>
              <w:rPr>
                <w:iCs/>
              </w:rPr>
            </w:pPr>
            <w:r w:rsidRPr="005915A9">
              <w:rPr>
                <w:iCs/>
              </w:rPr>
              <w:t>6] Dormant accounts list (User issued log-in details but never logged-in, Last log-in since X days as per company policy)</w:t>
            </w:r>
          </w:p>
        </w:tc>
        <w:tc>
          <w:tcPr>
            <w:tcW w:w="1015" w:type="pct"/>
            <w:vMerge/>
          </w:tcPr>
          <w:p w14:paraId="73C0ED68" w14:textId="77777777" w:rsidR="00D31AF7" w:rsidRPr="005915A9" w:rsidRDefault="00D31AF7" w:rsidP="00D31AF7">
            <w:pPr>
              <w:spacing w:before="60" w:after="60"/>
              <w:rPr>
                <w:i/>
              </w:rPr>
            </w:pPr>
          </w:p>
        </w:tc>
      </w:tr>
      <w:tr w:rsidR="00D31AF7" w:rsidRPr="005915A9" w14:paraId="1D344501" w14:textId="77777777" w:rsidTr="006D1350">
        <w:trPr>
          <w:trHeight w:val="70"/>
        </w:trPr>
        <w:tc>
          <w:tcPr>
            <w:tcW w:w="1071" w:type="pct"/>
            <w:vMerge/>
          </w:tcPr>
          <w:p w14:paraId="549668C7" w14:textId="77777777" w:rsidR="00D31AF7" w:rsidRPr="005915A9" w:rsidRDefault="00D31AF7" w:rsidP="00D31AF7">
            <w:pPr>
              <w:spacing w:before="60" w:after="60"/>
              <w:rPr>
                <w:iCs/>
              </w:rPr>
            </w:pPr>
          </w:p>
        </w:tc>
        <w:tc>
          <w:tcPr>
            <w:tcW w:w="2914" w:type="pct"/>
          </w:tcPr>
          <w:p w14:paraId="293E8D89" w14:textId="77777777" w:rsidR="00D31AF7" w:rsidRPr="005915A9" w:rsidRDefault="00D31AF7" w:rsidP="00D31AF7">
            <w:pPr>
              <w:spacing w:before="60" w:after="60"/>
              <w:rPr>
                <w:b/>
                <w:bCs/>
                <w:iCs/>
              </w:rPr>
            </w:pPr>
            <w:r w:rsidRPr="005915A9">
              <w:rPr>
                <w:b/>
                <w:bCs/>
                <w:iCs/>
              </w:rPr>
              <w:t>Complete</w:t>
            </w:r>
          </w:p>
          <w:p w14:paraId="5FC8822E" w14:textId="77777777" w:rsidR="00D31AF7" w:rsidRPr="005915A9" w:rsidRDefault="00D31AF7" w:rsidP="00D31AF7">
            <w:pPr>
              <w:spacing w:before="60" w:after="60"/>
              <w:rPr>
                <w:iCs/>
              </w:rPr>
            </w:pPr>
            <w:r w:rsidRPr="005915A9">
              <w:rPr>
                <w:iCs/>
              </w:rPr>
              <w:t>System shall have audit trail of the data and tracking tools (e.g. event Log) to reconstruct and fully understand an event, data should be a complete representation of the observation made. This includes the associated metadata and audit trail and may require preserving the original context.</w:t>
            </w:r>
          </w:p>
        </w:tc>
        <w:tc>
          <w:tcPr>
            <w:tcW w:w="1015" w:type="pct"/>
            <w:vMerge/>
          </w:tcPr>
          <w:p w14:paraId="2A370E81" w14:textId="77777777" w:rsidR="00D31AF7" w:rsidRPr="005915A9" w:rsidRDefault="00D31AF7" w:rsidP="00D31AF7">
            <w:pPr>
              <w:spacing w:before="60" w:after="60"/>
              <w:rPr>
                <w:i/>
              </w:rPr>
            </w:pPr>
          </w:p>
        </w:tc>
      </w:tr>
      <w:tr w:rsidR="00D31AF7" w:rsidRPr="005915A9" w14:paraId="3F6B3529" w14:textId="77777777" w:rsidTr="006D1350">
        <w:trPr>
          <w:trHeight w:val="70"/>
        </w:trPr>
        <w:tc>
          <w:tcPr>
            <w:tcW w:w="1071" w:type="pct"/>
            <w:vMerge/>
          </w:tcPr>
          <w:p w14:paraId="7947FE8B" w14:textId="77777777" w:rsidR="00D31AF7" w:rsidRPr="005915A9" w:rsidRDefault="00D31AF7" w:rsidP="00D31AF7">
            <w:pPr>
              <w:spacing w:before="60" w:after="60"/>
              <w:rPr>
                <w:iCs/>
              </w:rPr>
            </w:pPr>
          </w:p>
        </w:tc>
        <w:tc>
          <w:tcPr>
            <w:tcW w:w="2914" w:type="pct"/>
          </w:tcPr>
          <w:p w14:paraId="59FD09C3" w14:textId="77777777" w:rsidR="00D31AF7" w:rsidRPr="005915A9" w:rsidRDefault="00D31AF7" w:rsidP="00D31AF7">
            <w:pPr>
              <w:spacing w:before="60" w:after="60"/>
              <w:rPr>
                <w:b/>
                <w:bCs/>
                <w:iCs/>
              </w:rPr>
            </w:pPr>
            <w:r w:rsidRPr="005915A9">
              <w:rPr>
                <w:b/>
                <w:bCs/>
                <w:iCs/>
              </w:rPr>
              <w:t>Consistency</w:t>
            </w:r>
          </w:p>
          <w:p w14:paraId="5B6C7400" w14:textId="77777777" w:rsidR="00D31AF7" w:rsidRPr="005915A9" w:rsidRDefault="00D31AF7" w:rsidP="00D31AF7">
            <w:pPr>
              <w:spacing w:before="60" w:after="60"/>
              <w:rPr>
                <w:iCs/>
              </w:rPr>
            </w:pPr>
            <w:proofErr w:type="gramStart"/>
            <w:r w:rsidRPr="005915A9">
              <w:rPr>
                <w:iCs/>
              </w:rPr>
              <w:t>System</w:t>
            </w:r>
            <w:proofErr w:type="gramEnd"/>
            <w:r w:rsidRPr="005915A9">
              <w:rPr>
                <w:iCs/>
              </w:rPr>
              <w:t xml:space="preserve"> shall have provision to assist user during data capture </w:t>
            </w:r>
            <w:proofErr w:type="gramStart"/>
            <w:r w:rsidRPr="005915A9">
              <w:rPr>
                <w:iCs/>
              </w:rPr>
              <w:t>by the use of</w:t>
            </w:r>
            <w:proofErr w:type="gramEnd"/>
            <w:r w:rsidRPr="005915A9">
              <w:rPr>
                <w:iCs/>
              </w:rPr>
              <w:t xml:space="preserve"> features such as drop-down lists, online help text, check boxes and branching of questions or data entry fields based on entries. </w:t>
            </w:r>
          </w:p>
        </w:tc>
        <w:tc>
          <w:tcPr>
            <w:tcW w:w="1015" w:type="pct"/>
            <w:vMerge/>
          </w:tcPr>
          <w:p w14:paraId="6AAB0EFF" w14:textId="77777777" w:rsidR="00D31AF7" w:rsidRPr="005915A9" w:rsidRDefault="00D31AF7" w:rsidP="00D31AF7">
            <w:pPr>
              <w:spacing w:before="60" w:after="60"/>
              <w:rPr>
                <w:i/>
              </w:rPr>
            </w:pPr>
          </w:p>
        </w:tc>
      </w:tr>
      <w:tr w:rsidR="00D31AF7" w:rsidRPr="005915A9" w14:paraId="12AEB2A0" w14:textId="77777777" w:rsidTr="006D1350">
        <w:trPr>
          <w:trHeight w:val="70"/>
        </w:trPr>
        <w:tc>
          <w:tcPr>
            <w:tcW w:w="1071" w:type="pct"/>
            <w:vMerge w:val="restart"/>
            <w:shd w:val="clear" w:color="auto" w:fill="auto"/>
          </w:tcPr>
          <w:p w14:paraId="0EE34EA6" w14:textId="77777777" w:rsidR="00D31AF7" w:rsidRPr="005915A9" w:rsidRDefault="00D31AF7" w:rsidP="00D31AF7">
            <w:pPr>
              <w:spacing w:before="60" w:after="60"/>
              <w:rPr>
                <w:b/>
                <w:bCs/>
                <w:iCs/>
              </w:rPr>
            </w:pPr>
            <w:r w:rsidRPr="005915A9">
              <w:rPr>
                <w:b/>
                <w:bCs/>
                <w:iCs/>
              </w:rPr>
              <w:t>REG_UR_02</w:t>
            </w:r>
          </w:p>
        </w:tc>
        <w:tc>
          <w:tcPr>
            <w:tcW w:w="2914" w:type="pct"/>
            <w:shd w:val="clear" w:color="auto" w:fill="BFBFBF" w:themeFill="background1" w:themeFillShade="BF"/>
          </w:tcPr>
          <w:p w14:paraId="414CE73C" w14:textId="77777777" w:rsidR="00D31AF7" w:rsidRPr="005915A9" w:rsidRDefault="00D31AF7" w:rsidP="00D31AF7">
            <w:pPr>
              <w:spacing w:before="60" w:after="60"/>
              <w:rPr>
                <w:b/>
                <w:bCs/>
                <w:iCs/>
              </w:rPr>
            </w:pPr>
            <w:r w:rsidRPr="005915A9">
              <w:rPr>
                <w:b/>
                <w:bCs/>
                <w:iCs/>
              </w:rPr>
              <w:t>Audit trail</w:t>
            </w:r>
          </w:p>
        </w:tc>
        <w:tc>
          <w:tcPr>
            <w:tcW w:w="1015" w:type="pct"/>
            <w:vMerge/>
          </w:tcPr>
          <w:p w14:paraId="3E4FB3BA" w14:textId="77777777" w:rsidR="00D31AF7" w:rsidRPr="005915A9" w:rsidRDefault="00D31AF7" w:rsidP="00D31AF7">
            <w:pPr>
              <w:spacing w:before="60" w:after="60"/>
              <w:rPr>
                <w:i/>
              </w:rPr>
            </w:pPr>
          </w:p>
        </w:tc>
      </w:tr>
      <w:tr w:rsidR="00D31AF7" w:rsidRPr="005915A9" w14:paraId="066ED787" w14:textId="77777777" w:rsidTr="006D1350">
        <w:trPr>
          <w:trHeight w:val="70"/>
        </w:trPr>
        <w:tc>
          <w:tcPr>
            <w:tcW w:w="1071" w:type="pct"/>
            <w:vMerge/>
          </w:tcPr>
          <w:p w14:paraId="5307659D" w14:textId="77777777" w:rsidR="00D31AF7" w:rsidRPr="005915A9" w:rsidRDefault="00D31AF7" w:rsidP="00D31AF7">
            <w:pPr>
              <w:spacing w:before="60" w:after="60"/>
              <w:rPr>
                <w:iCs/>
              </w:rPr>
            </w:pPr>
          </w:p>
        </w:tc>
        <w:tc>
          <w:tcPr>
            <w:tcW w:w="2914" w:type="pct"/>
          </w:tcPr>
          <w:p w14:paraId="5DD2086F" w14:textId="77777777" w:rsidR="00D31AF7" w:rsidRPr="005915A9" w:rsidRDefault="00D31AF7" w:rsidP="00D31AF7">
            <w:pPr>
              <w:spacing w:before="60" w:after="60"/>
              <w:rPr>
                <w:iCs/>
              </w:rPr>
            </w:pPr>
            <w:r w:rsidRPr="005915A9">
              <w:rPr>
                <w:iCs/>
              </w:rPr>
              <w:t xml:space="preserve">Use of secure, computer-generated, time-stamped audit trails to independently record the date and time of operator entries and actions that create, modify, or delete electronic records. Record changes shall not obscure previously recorded information. Such audit trail documentation shall be retained for a period at least </w:t>
            </w:r>
            <w:proofErr w:type="gramStart"/>
            <w:r w:rsidRPr="005915A9">
              <w:rPr>
                <w:iCs/>
              </w:rPr>
              <w:t>as long as</w:t>
            </w:r>
            <w:proofErr w:type="gramEnd"/>
            <w:r w:rsidRPr="005915A9">
              <w:rPr>
                <w:iCs/>
              </w:rPr>
              <w:t xml:space="preserve"> that required for the subject electronic records and shall be available for agency review and copying.</w:t>
            </w:r>
          </w:p>
        </w:tc>
        <w:tc>
          <w:tcPr>
            <w:tcW w:w="1015" w:type="pct"/>
            <w:vMerge/>
          </w:tcPr>
          <w:p w14:paraId="5D9A6057" w14:textId="77777777" w:rsidR="00D31AF7" w:rsidRPr="005915A9" w:rsidRDefault="00D31AF7" w:rsidP="00D31AF7">
            <w:pPr>
              <w:spacing w:before="60" w:after="60"/>
              <w:rPr>
                <w:i/>
              </w:rPr>
            </w:pPr>
          </w:p>
        </w:tc>
      </w:tr>
      <w:tr w:rsidR="006D1350" w:rsidRPr="005915A9" w14:paraId="3DF8A878" w14:textId="77777777" w:rsidTr="006D1350">
        <w:trPr>
          <w:trHeight w:val="3833"/>
        </w:trPr>
        <w:tc>
          <w:tcPr>
            <w:tcW w:w="1071" w:type="pct"/>
            <w:vMerge/>
          </w:tcPr>
          <w:p w14:paraId="654F1B6D" w14:textId="77777777" w:rsidR="006D1350" w:rsidRPr="005915A9" w:rsidDel="0044236A" w:rsidRDefault="006D1350" w:rsidP="00D31AF7">
            <w:pPr>
              <w:spacing w:before="60" w:after="60"/>
              <w:rPr>
                <w:iCs/>
              </w:rPr>
            </w:pPr>
          </w:p>
        </w:tc>
        <w:tc>
          <w:tcPr>
            <w:tcW w:w="2914" w:type="pct"/>
          </w:tcPr>
          <w:p w14:paraId="26DC0615" w14:textId="77777777" w:rsidR="006D1350" w:rsidRPr="005915A9" w:rsidRDefault="006D1350" w:rsidP="00D31AF7">
            <w:pPr>
              <w:spacing w:before="60" w:after="60"/>
              <w:rPr>
                <w:b/>
                <w:bCs/>
                <w:iCs/>
              </w:rPr>
            </w:pPr>
            <w:r w:rsidRPr="005915A9">
              <w:rPr>
                <w:b/>
                <w:bCs/>
                <w:iCs/>
              </w:rPr>
              <w:t>Capture of Audit Trail</w:t>
            </w:r>
          </w:p>
          <w:p w14:paraId="652001A5" w14:textId="77777777" w:rsidR="006D1350" w:rsidRPr="005915A9" w:rsidRDefault="006D1350" w:rsidP="00D31AF7">
            <w:pPr>
              <w:spacing w:before="60" w:after="60"/>
              <w:rPr>
                <w:iCs/>
              </w:rPr>
            </w:pPr>
            <w:r w:rsidRPr="005915A9">
              <w:rPr>
                <w:iCs/>
              </w:rPr>
              <w:t>1] System shall maintain secure, compu</w:t>
            </w:r>
            <w:r>
              <w:rPr>
                <w:iCs/>
              </w:rPr>
              <w:t>t</w:t>
            </w:r>
            <w:r w:rsidRPr="005915A9">
              <w:rPr>
                <w:iCs/>
              </w:rPr>
              <w:t>er generated, time stamped audit trail.  Dates and times include the year, month, day, hour, and minute format.</w:t>
            </w:r>
          </w:p>
          <w:p w14:paraId="17EC0C22" w14:textId="77777777" w:rsidR="006D1350" w:rsidRPr="005915A9" w:rsidRDefault="006D1350" w:rsidP="00D31AF7">
            <w:pPr>
              <w:spacing w:before="60" w:after="60"/>
              <w:rPr>
                <w:iCs/>
              </w:rPr>
            </w:pPr>
            <w:r w:rsidRPr="005915A9">
              <w:rPr>
                <w:iCs/>
              </w:rPr>
              <w:t xml:space="preserve">Note: Implement time stamps with a clear understanding of the time zone reference used. System documentation </w:t>
            </w:r>
            <w:proofErr w:type="gramStart"/>
            <w:r w:rsidRPr="005915A9">
              <w:rPr>
                <w:iCs/>
              </w:rPr>
              <w:t>explain</w:t>
            </w:r>
            <w:proofErr w:type="gramEnd"/>
            <w:r w:rsidRPr="005915A9">
              <w:rPr>
                <w:iCs/>
              </w:rPr>
              <w:t xml:space="preserve"> time zone references as well as zone acronyms or other naming conventions.</w:t>
            </w:r>
          </w:p>
          <w:p w14:paraId="61E2132B" w14:textId="1116907E" w:rsidR="006D1350" w:rsidRPr="005915A9" w:rsidRDefault="006D1350" w:rsidP="006D1350">
            <w:pPr>
              <w:spacing w:before="60" w:after="60"/>
              <w:rPr>
                <w:iCs/>
              </w:rPr>
            </w:pPr>
            <w:r w:rsidRPr="005915A9">
              <w:rPr>
                <w:iCs/>
              </w:rPr>
              <w:t xml:space="preserve">2]  System shall have provision to capture date and time of user actions linked to external standard (e.g. UTC) </w:t>
            </w:r>
          </w:p>
        </w:tc>
        <w:tc>
          <w:tcPr>
            <w:tcW w:w="1015" w:type="pct"/>
            <w:vMerge/>
          </w:tcPr>
          <w:p w14:paraId="390633A9" w14:textId="77777777" w:rsidR="006D1350" w:rsidRPr="005915A9" w:rsidRDefault="006D1350" w:rsidP="00D31AF7">
            <w:pPr>
              <w:spacing w:before="60" w:after="60"/>
              <w:rPr>
                <w:i/>
              </w:rPr>
            </w:pPr>
          </w:p>
        </w:tc>
      </w:tr>
      <w:tr w:rsidR="00D31AF7" w:rsidRPr="005915A9" w14:paraId="78353754" w14:textId="77777777" w:rsidTr="006D1350">
        <w:trPr>
          <w:trHeight w:val="70"/>
        </w:trPr>
        <w:tc>
          <w:tcPr>
            <w:tcW w:w="1071" w:type="pct"/>
            <w:vMerge/>
          </w:tcPr>
          <w:p w14:paraId="68A5DF89" w14:textId="77777777" w:rsidR="00D31AF7" w:rsidRPr="005915A9" w:rsidRDefault="00D31AF7" w:rsidP="00D31AF7">
            <w:pPr>
              <w:spacing w:before="60" w:after="60"/>
              <w:rPr>
                <w:iCs/>
              </w:rPr>
            </w:pPr>
          </w:p>
        </w:tc>
        <w:tc>
          <w:tcPr>
            <w:tcW w:w="2914" w:type="pct"/>
          </w:tcPr>
          <w:p w14:paraId="3E7D6CDA" w14:textId="5BC48A4D" w:rsidR="00D31AF7" w:rsidRPr="005915A9" w:rsidRDefault="00D31AF7" w:rsidP="00D31AF7">
            <w:pPr>
              <w:spacing w:before="60" w:after="60"/>
              <w:rPr>
                <w:iCs/>
              </w:rPr>
            </w:pPr>
            <w:r w:rsidRPr="005915A9">
              <w:rPr>
                <w:iCs/>
              </w:rPr>
              <w:t xml:space="preserve">Original electronic entries are visible or accessible (e.g. in the audit trail) to ensure the changes are traceable. </w:t>
            </w:r>
          </w:p>
        </w:tc>
        <w:tc>
          <w:tcPr>
            <w:tcW w:w="1015" w:type="pct"/>
            <w:vMerge/>
          </w:tcPr>
          <w:p w14:paraId="6CC5B81E" w14:textId="77777777" w:rsidR="00D31AF7" w:rsidRPr="005915A9" w:rsidRDefault="00D31AF7" w:rsidP="00D31AF7">
            <w:pPr>
              <w:spacing w:before="60" w:after="60"/>
              <w:rPr>
                <w:i/>
              </w:rPr>
            </w:pPr>
          </w:p>
        </w:tc>
      </w:tr>
      <w:tr w:rsidR="00D31AF7" w:rsidRPr="005915A9" w14:paraId="0985565B" w14:textId="77777777" w:rsidTr="006D1350">
        <w:trPr>
          <w:trHeight w:val="70"/>
        </w:trPr>
        <w:tc>
          <w:tcPr>
            <w:tcW w:w="1071" w:type="pct"/>
            <w:vMerge/>
          </w:tcPr>
          <w:p w14:paraId="2C988907" w14:textId="77777777" w:rsidR="00D31AF7" w:rsidRPr="005915A9" w:rsidRDefault="00D31AF7" w:rsidP="00D31AF7">
            <w:pPr>
              <w:spacing w:before="60" w:after="60"/>
              <w:rPr>
                <w:iCs/>
              </w:rPr>
            </w:pPr>
          </w:p>
        </w:tc>
        <w:tc>
          <w:tcPr>
            <w:tcW w:w="2914" w:type="pct"/>
          </w:tcPr>
          <w:p w14:paraId="1159E6B7" w14:textId="5A15EEB7" w:rsidR="00D31AF7" w:rsidRPr="005915A9" w:rsidRDefault="00D31AF7" w:rsidP="00D31AF7">
            <w:pPr>
              <w:spacing w:before="60" w:after="60"/>
              <w:rPr>
                <w:iCs/>
              </w:rPr>
            </w:pPr>
            <w:r w:rsidRPr="005915A9">
              <w:rPr>
                <w:iCs/>
              </w:rPr>
              <w:t xml:space="preserve">Audit trails should be visible at data-point level in the live system for review and as a cumulative log / report. </w:t>
            </w:r>
          </w:p>
        </w:tc>
        <w:tc>
          <w:tcPr>
            <w:tcW w:w="1015" w:type="pct"/>
            <w:vMerge/>
          </w:tcPr>
          <w:p w14:paraId="40F4C70F" w14:textId="77777777" w:rsidR="00D31AF7" w:rsidRPr="005915A9" w:rsidRDefault="00D31AF7" w:rsidP="00D31AF7">
            <w:pPr>
              <w:spacing w:before="60" w:after="60"/>
              <w:rPr>
                <w:i/>
              </w:rPr>
            </w:pPr>
          </w:p>
        </w:tc>
      </w:tr>
      <w:tr w:rsidR="00D31AF7" w:rsidRPr="005915A9" w14:paraId="285C0F53" w14:textId="77777777" w:rsidTr="006D1350">
        <w:trPr>
          <w:trHeight w:val="70"/>
        </w:trPr>
        <w:tc>
          <w:tcPr>
            <w:tcW w:w="1071" w:type="pct"/>
            <w:vMerge/>
          </w:tcPr>
          <w:p w14:paraId="5B4E949C" w14:textId="77777777" w:rsidR="00D31AF7" w:rsidRPr="005915A9" w:rsidDel="0044236A" w:rsidRDefault="00D31AF7" w:rsidP="00D31AF7">
            <w:pPr>
              <w:spacing w:before="60" w:after="60"/>
              <w:rPr>
                <w:iCs/>
              </w:rPr>
            </w:pPr>
          </w:p>
        </w:tc>
        <w:tc>
          <w:tcPr>
            <w:tcW w:w="2914" w:type="pct"/>
          </w:tcPr>
          <w:p w14:paraId="70A7FD4F" w14:textId="77777777" w:rsidR="00D31AF7" w:rsidRPr="005915A9" w:rsidRDefault="00D31AF7" w:rsidP="00D31AF7">
            <w:pPr>
              <w:spacing w:before="60" w:after="60"/>
              <w:rPr>
                <w:b/>
                <w:bCs/>
                <w:iCs/>
              </w:rPr>
            </w:pPr>
            <w:r w:rsidRPr="005915A9">
              <w:rPr>
                <w:b/>
                <w:bCs/>
                <w:iCs/>
              </w:rPr>
              <w:t>Extract of Audit Trail</w:t>
            </w:r>
          </w:p>
          <w:p w14:paraId="7D440A64" w14:textId="3CBE59F5" w:rsidR="00D31AF7" w:rsidRPr="005915A9" w:rsidRDefault="00D31AF7" w:rsidP="00D31AF7">
            <w:pPr>
              <w:spacing w:before="60" w:after="60"/>
              <w:rPr>
                <w:iCs/>
              </w:rPr>
            </w:pPr>
            <w:r w:rsidRPr="005915A9">
              <w:rPr>
                <w:iCs/>
              </w:rPr>
              <w:t>1] System shall have provision to export the entire audit trail as a dynamic data file to allow for the identification of systematic patterns or concerns in data across trial participants, sites, etc.</w:t>
            </w:r>
          </w:p>
        </w:tc>
        <w:tc>
          <w:tcPr>
            <w:tcW w:w="1015" w:type="pct"/>
            <w:vMerge/>
          </w:tcPr>
          <w:p w14:paraId="364FA43A" w14:textId="77777777" w:rsidR="00D31AF7" w:rsidRPr="005915A9" w:rsidRDefault="00D31AF7" w:rsidP="00D31AF7">
            <w:pPr>
              <w:spacing w:before="60" w:after="60"/>
              <w:rPr>
                <w:i/>
              </w:rPr>
            </w:pPr>
          </w:p>
        </w:tc>
      </w:tr>
      <w:tr w:rsidR="00D31AF7" w:rsidRPr="005915A9" w14:paraId="27E5BC11" w14:textId="77777777" w:rsidTr="006D1350">
        <w:trPr>
          <w:trHeight w:val="70"/>
        </w:trPr>
        <w:tc>
          <w:tcPr>
            <w:tcW w:w="1071" w:type="pct"/>
            <w:vMerge/>
          </w:tcPr>
          <w:p w14:paraId="6EC4BD37" w14:textId="77777777" w:rsidR="00D31AF7" w:rsidRPr="005915A9" w:rsidDel="0044236A" w:rsidRDefault="00D31AF7" w:rsidP="00D31AF7">
            <w:pPr>
              <w:spacing w:before="60" w:after="60"/>
              <w:rPr>
                <w:iCs/>
              </w:rPr>
            </w:pPr>
          </w:p>
        </w:tc>
        <w:tc>
          <w:tcPr>
            <w:tcW w:w="2914" w:type="pct"/>
          </w:tcPr>
          <w:p w14:paraId="0C9BCD90" w14:textId="77777777" w:rsidR="00D31AF7" w:rsidRPr="005915A9" w:rsidRDefault="00D31AF7" w:rsidP="00D31AF7">
            <w:pPr>
              <w:spacing w:before="60" w:after="60"/>
              <w:rPr>
                <w:b/>
                <w:bCs/>
                <w:iCs/>
              </w:rPr>
            </w:pPr>
            <w:r w:rsidRPr="005915A9">
              <w:rPr>
                <w:b/>
                <w:bCs/>
                <w:iCs/>
              </w:rPr>
              <w:t>Audit Trail Storage</w:t>
            </w:r>
          </w:p>
          <w:p w14:paraId="5029B40D" w14:textId="77777777" w:rsidR="00D31AF7" w:rsidRPr="005915A9" w:rsidRDefault="00D31AF7" w:rsidP="00D31AF7">
            <w:pPr>
              <w:spacing w:before="60" w:after="60"/>
              <w:rPr>
                <w:iCs/>
              </w:rPr>
            </w:pPr>
            <w:r w:rsidRPr="005915A9">
              <w:rPr>
                <w:iCs/>
              </w:rPr>
              <w:t>The audit trail should be stored within the system itself</w:t>
            </w:r>
          </w:p>
        </w:tc>
        <w:tc>
          <w:tcPr>
            <w:tcW w:w="1015" w:type="pct"/>
            <w:vMerge/>
          </w:tcPr>
          <w:p w14:paraId="6AED2D0A" w14:textId="77777777" w:rsidR="00D31AF7" w:rsidRPr="005915A9" w:rsidRDefault="00D31AF7" w:rsidP="00D31AF7">
            <w:pPr>
              <w:spacing w:before="60" w:after="60"/>
              <w:rPr>
                <w:i/>
              </w:rPr>
            </w:pPr>
          </w:p>
        </w:tc>
      </w:tr>
      <w:tr w:rsidR="00D31AF7" w:rsidRPr="005915A9" w14:paraId="5501B1EB" w14:textId="77777777" w:rsidTr="006D1350">
        <w:trPr>
          <w:trHeight w:val="70"/>
        </w:trPr>
        <w:tc>
          <w:tcPr>
            <w:tcW w:w="1071" w:type="pct"/>
            <w:vMerge/>
          </w:tcPr>
          <w:p w14:paraId="336C8D27" w14:textId="77777777" w:rsidR="00D31AF7" w:rsidRPr="005915A9" w:rsidDel="0044236A" w:rsidRDefault="00D31AF7" w:rsidP="00D31AF7">
            <w:pPr>
              <w:spacing w:before="60" w:after="60"/>
              <w:rPr>
                <w:iCs/>
              </w:rPr>
            </w:pPr>
          </w:p>
        </w:tc>
        <w:tc>
          <w:tcPr>
            <w:tcW w:w="2914" w:type="pct"/>
          </w:tcPr>
          <w:p w14:paraId="666FD4C0" w14:textId="77777777" w:rsidR="00D31AF7" w:rsidRPr="005915A9" w:rsidRDefault="00D31AF7" w:rsidP="00D31AF7">
            <w:pPr>
              <w:spacing w:before="60" w:after="60"/>
              <w:rPr>
                <w:iCs/>
              </w:rPr>
            </w:pPr>
            <w:r w:rsidRPr="005915A9">
              <w:rPr>
                <w:iCs/>
              </w:rPr>
              <w:t>Audit trail documentation should be retained as long as the subject electronic records. Audit trails need to be readable.</w:t>
            </w:r>
          </w:p>
        </w:tc>
        <w:tc>
          <w:tcPr>
            <w:tcW w:w="1015" w:type="pct"/>
            <w:vMerge/>
          </w:tcPr>
          <w:p w14:paraId="6B41C3CE" w14:textId="77777777" w:rsidR="00D31AF7" w:rsidRPr="005915A9" w:rsidRDefault="00D31AF7" w:rsidP="00D31AF7">
            <w:pPr>
              <w:spacing w:before="60" w:after="60"/>
              <w:rPr>
                <w:i/>
              </w:rPr>
            </w:pPr>
          </w:p>
        </w:tc>
      </w:tr>
      <w:tr w:rsidR="00D31AF7" w:rsidRPr="005915A9" w14:paraId="00A9AD92" w14:textId="77777777" w:rsidTr="006D1350">
        <w:trPr>
          <w:trHeight w:val="70"/>
        </w:trPr>
        <w:tc>
          <w:tcPr>
            <w:tcW w:w="1071" w:type="pct"/>
            <w:vMerge w:val="restart"/>
            <w:shd w:val="clear" w:color="auto" w:fill="auto"/>
          </w:tcPr>
          <w:p w14:paraId="3D13566B" w14:textId="77777777" w:rsidR="00D31AF7" w:rsidRPr="005915A9" w:rsidRDefault="00D31AF7" w:rsidP="00D31AF7">
            <w:pPr>
              <w:spacing w:before="60" w:after="60"/>
              <w:rPr>
                <w:b/>
                <w:bCs/>
                <w:iCs/>
              </w:rPr>
            </w:pPr>
            <w:r w:rsidRPr="005915A9">
              <w:rPr>
                <w:b/>
                <w:bCs/>
                <w:iCs/>
              </w:rPr>
              <w:t>REG_UR_03</w:t>
            </w:r>
          </w:p>
        </w:tc>
        <w:tc>
          <w:tcPr>
            <w:tcW w:w="2914" w:type="pct"/>
            <w:shd w:val="clear" w:color="auto" w:fill="BFBFBF" w:themeFill="background1" w:themeFillShade="BF"/>
          </w:tcPr>
          <w:p w14:paraId="29E71CBE" w14:textId="77777777" w:rsidR="00D31AF7" w:rsidRPr="005915A9" w:rsidRDefault="00D31AF7" w:rsidP="00D31AF7">
            <w:pPr>
              <w:spacing w:before="60" w:after="60"/>
              <w:rPr>
                <w:b/>
                <w:bCs/>
                <w:iCs/>
              </w:rPr>
            </w:pPr>
            <w:r w:rsidRPr="005915A9">
              <w:rPr>
                <w:b/>
                <w:bCs/>
                <w:iCs/>
              </w:rPr>
              <w:t>Copying, Print and Download</w:t>
            </w:r>
          </w:p>
        </w:tc>
        <w:tc>
          <w:tcPr>
            <w:tcW w:w="1015" w:type="pct"/>
            <w:shd w:val="clear" w:color="auto" w:fill="BFBFBF" w:themeFill="background1" w:themeFillShade="BF"/>
          </w:tcPr>
          <w:p w14:paraId="22465EA5" w14:textId="77777777" w:rsidR="00D31AF7" w:rsidRPr="005915A9" w:rsidRDefault="00D31AF7" w:rsidP="00D31AF7">
            <w:pPr>
              <w:spacing w:before="60" w:after="60"/>
              <w:rPr>
                <w:i/>
              </w:rPr>
            </w:pPr>
          </w:p>
        </w:tc>
      </w:tr>
      <w:tr w:rsidR="00D31AF7" w:rsidRPr="005915A9" w14:paraId="1AF48E19" w14:textId="77777777" w:rsidTr="006D1350">
        <w:trPr>
          <w:trHeight w:val="70"/>
        </w:trPr>
        <w:tc>
          <w:tcPr>
            <w:tcW w:w="1071" w:type="pct"/>
            <w:vMerge/>
          </w:tcPr>
          <w:p w14:paraId="08747469" w14:textId="77777777" w:rsidR="00D31AF7" w:rsidRPr="005915A9" w:rsidDel="0044236A" w:rsidRDefault="00D31AF7" w:rsidP="00D31AF7">
            <w:pPr>
              <w:spacing w:before="60" w:after="60"/>
              <w:rPr>
                <w:iCs/>
              </w:rPr>
            </w:pPr>
          </w:p>
        </w:tc>
        <w:tc>
          <w:tcPr>
            <w:tcW w:w="2914" w:type="pct"/>
          </w:tcPr>
          <w:p w14:paraId="76A2A6BA" w14:textId="6D8DE65D" w:rsidR="00D31AF7" w:rsidRPr="005915A9" w:rsidRDefault="00D31AF7" w:rsidP="00D31AF7">
            <w:pPr>
              <w:spacing w:before="60" w:after="60"/>
              <w:rPr>
                <w:iCs/>
              </w:rPr>
            </w:pPr>
            <w:r w:rsidRPr="005915A9">
              <w:rPr>
                <w:iCs/>
              </w:rPr>
              <w:t xml:space="preserve">The system should allow accurate and complete copies of records in both human readable </w:t>
            </w:r>
            <w:proofErr w:type="gramStart"/>
            <w:r w:rsidRPr="005915A9">
              <w:rPr>
                <w:iCs/>
              </w:rPr>
              <w:t>format</w:t>
            </w:r>
            <w:proofErr w:type="gramEnd"/>
            <w:r w:rsidRPr="005915A9">
              <w:rPr>
                <w:iCs/>
              </w:rPr>
              <w:t xml:space="preserve">. The records should contain metadata as well as audit </w:t>
            </w:r>
            <w:proofErr w:type="gramStart"/>
            <w:r w:rsidRPr="005915A9">
              <w:rPr>
                <w:iCs/>
              </w:rPr>
              <w:t>trails</w:t>
            </w:r>
            <w:proofErr w:type="gramEnd"/>
            <w:r w:rsidRPr="005915A9">
              <w:rPr>
                <w:iCs/>
              </w:rPr>
              <w:t xml:space="preserve">. </w:t>
            </w:r>
          </w:p>
        </w:tc>
        <w:tc>
          <w:tcPr>
            <w:tcW w:w="1015" w:type="pct"/>
          </w:tcPr>
          <w:p w14:paraId="58E316F5" w14:textId="77777777" w:rsidR="00D31AF7" w:rsidRPr="005915A9" w:rsidRDefault="00D31AF7" w:rsidP="00D31AF7">
            <w:pPr>
              <w:spacing w:before="60" w:after="60"/>
              <w:rPr>
                <w:i/>
              </w:rPr>
            </w:pPr>
            <w:r w:rsidRPr="005915A9">
              <w:rPr>
                <w:iCs/>
              </w:rPr>
              <w:t>21 CFR Part 11.10.b</w:t>
            </w:r>
          </w:p>
        </w:tc>
      </w:tr>
      <w:tr w:rsidR="00D31AF7" w:rsidRPr="005915A9" w14:paraId="092CF9CC" w14:textId="77777777" w:rsidTr="006D1350">
        <w:trPr>
          <w:trHeight w:val="70"/>
        </w:trPr>
        <w:tc>
          <w:tcPr>
            <w:tcW w:w="1071" w:type="pct"/>
            <w:vMerge/>
          </w:tcPr>
          <w:p w14:paraId="32FC076F" w14:textId="77777777" w:rsidR="00D31AF7" w:rsidRPr="005915A9" w:rsidRDefault="00D31AF7" w:rsidP="00D31AF7">
            <w:pPr>
              <w:spacing w:before="60" w:after="60"/>
              <w:rPr>
                <w:iCs/>
              </w:rPr>
            </w:pPr>
          </w:p>
        </w:tc>
        <w:tc>
          <w:tcPr>
            <w:tcW w:w="2914" w:type="pct"/>
          </w:tcPr>
          <w:p w14:paraId="09B60991" w14:textId="77777777" w:rsidR="00D31AF7" w:rsidRPr="005915A9" w:rsidRDefault="00D31AF7" w:rsidP="00D31AF7">
            <w:pPr>
              <w:spacing w:before="60" w:after="60"/>
              <w:rPr>
                <w:iCs/>
              </w:rPr>
            </w:pPr>
            <w:r w:rsidRPr="005915A9">
              <w:rPr>
                <w:iCs/>
              </w:rPr>
              <w:t xml:space="preserve">System shall have provision to </w:t>
            </w:r>
          </w:p>
          <w:p w14:paraId="4C2D6B5A" w14:textId="2C560963" w:rsidR="00D31AF7" w:rsidRPr="005915A9" w:rsidRDefault="00D31AF7" w:rsidP="00D31AF7">
            <w:pPr>
              <w:spacing w:before="60" w:after="60"/>
              <w:rPr>
                <w:iCs/>
              </w:rPr>
            </w:pPr>
            <w:r w:rsidRPr="005915A9">
              <w:rPr>
                <w:iCs/>
              </w:rPr>
              <w:t>Allow user to specify listings/ reports to print / download as required</w:t>
            </w:r>
          </w:p>
        </w:tc>
        <w:tc>
          <w:tcPr>
            <w:tcW w:w="1015" w:type="pct"/>
            <w:vMerge w:val="restart"/>
          </w:tcPr>
          <w:p w14:paraId="057C35EA" w14:textId="77777777" w:rsidR="00D31AF7" w:rsidRPr="005915A9" w:rsidRDefault="00D31AF7" w:rsidP="00D31AF7">
            <w:pPr>
              <w:spacing w:before="60" w:after="60"/>
              <w:rPr>
                <w:i/>
              </w:rPr>
            </w:pPr>
            <w:r w:rsidRPr="005915A9">
              <w:rPr>
                <w:i/>
              </w:rPr>
              <w:t xml:space="preserve">EMA Reflection paper on eSource and data </w:t>
            </w:r>
            <w:proofErr w:type="spellStart"/>
            <w:r w:rsidRPr="005915A9">
              <w:rPr>
                <w:i/>
              </w:rPr>
              <w:t>capturein</w:t>
            </w:r>
            <w:proofErr w:type="spellEnd"/>
            <w:r w:rsidRPr="005915A9">
              <w:rPr>
                <w:i/>
              </w:rPr>
              <w:t xml:space="preserve"> CT 09 June 2010 - 6.2</w:t>
            </w:r>
          </w:p>
        </w:tc>
      </w:tr>
      <w:tr w:rsidR="00D31AF7" w:rsidRPr="005915A9" w14:paraId="3EC76F5F" w14:textId="77777777" w:rsidTr="006D1350">
        <w:trPr>
          <w:trHeight w:val="70"/>
        </w:trPr>
        <w:tc>
          <w:tcPr>
            <w:tcW w:w="1071" w:type="pct"/>
            <w:vMerge/>
          </w:tcPr>
          <w:p w14:paraId="1D77CBE5" w14:textId="77777777" w:rsidR="00D31AF7" w:rsidRPr="005915A9" w:rsidRDefault="00D31AF7" w:rsidP="00D31AF7">
            <w:pPr>
              <w:spacing w:before="60" w:after="60"/>
              <w:rPr>
                <w:iCs/>
              </w:rPr>
            </w:pPr>
          </w:p>
        </w:tc>
        <w:tc>
          <w:tcPr>
            <w:tcW w:w="2914" w:type="pct"/>
          </w:tcPr>
          <w:p w14:paraId="17D5E04B" w14:textId="77777777" w:rsidR="00D31AF7" w:rsidRPr="005915A9" w:rsidRDefault="00D31AF7" w:rsidP="00D31AF7">
            <w:pPr>
              <w:spacing w:before="60" w:after="60"/>
              <w:rPr>
                <w:iCs/>
              </w:rPr>
            </w:pPr>
            <w:r w:rsidRPr="005915A9">
              <w:rPr>
                <w:iCs/>
              </w:rPr>
              <w:t xml:space="preserve">System shall have provision to mention  name, </w:t>
            </w:r>
            <w:proofErr w:type="gramStart"/>
            <w:r w:rsidRPr="005915A9">
              <w:rPr>
                <w:iCs/>
              </w:rPr>
              <w:t>date</w:t>
            </w:r>
            <w:proofErr w:type="gramEnd"/>
            <w:r w:rsidRPr="005915A9">
              <w:rPr>
                <w:iCs/>
              </w:rPr>
              <w:t xml:space="preserve"> and time of print &amp; download in footer of the record printed / downloaded.</w:t>
            </w:r>
          </w:p>
        </w:tc>
        <w:tc>
          <w:tcPr>
            <w:tcW w:w="1015" w:type="pct"/>
            <w:vMerge/>
          </w:tcPr>
          <w:p w14:paraId="030A5765" w14:textId="77777777" w:rsidR="00D31AF7" w:rsidRPr="005915A9" w:rsidRDefault="00D31AF7" w:rsidP="00D31AF7">
            <w:pPr>
              <w:spacing w:before="60" w:after="60"/>
              <w:rPr>
                <w:i/>
              </w:rPr>
            </w:pPr>
          </w:p>
        </w:tc>
      </w:tr>
    </w:tbl>
    <w:p w14:paraId="2182DCE0" w14:textId="77777777" w:rsidR="00A454EE" w:rsidRPr="005915A9" w:rsidRDefault="00A454EE" w:rsidP="00BA3DF6">
      <w:pPr>
        <w:spacing w:before="60" w:after="60" w:line="240" w:lineRule="auto"/>
        <w:rPr>
          <w:iCs/>
        </w:rPr>
      </w:pPr>
    </w:p>
    <w:p w14:paraId="3F242571" w14:textId="77777777" w:rsidR="00D31AF7" w:rsidRPr="005915A9" w:rsidRDefault="00D31AF7" w:rsidP="00BA3DF6">
      <w:pPr>
        <w:spacing w:before="60" w:after="60" w:line="240" w:lineRule="auto"/>
        <w:rPr>
          <w:iCs/>
        </w:rPr>
      </w:pPr>
    </w:p>
    <w:p w14:paraId="082894B7" w14:textId="77777777" w:rsidR="002C42B0" w:rsidRPr="005915A9" w:rsidRDefault="002C42B0" w:rsidP="002C42B0">
      <w:pPr>
        <w:pStyle w:val="Heading4"/>
      </w:pPr>
      <w:bookmarkStart w:id="42" w:name="_Toc152776255"/>
      <w:bookmarkStart w:id="43" w:name="_Toc156290322"/>
      <w:bookmarkStart w:id="44" w:name="_Hlk160008128"/>
      <w:bookmarkStart w:id="45" w:name="_Toc439994696"/>
      <w:bookmarkStart w:id="46" w:name="_Toc26969083"/>
      <w:bookmarkStart w:id="47" w:name="_Toc145263860"/>
      <w:r w:rsidRPr="005915A9">
        <w:t>Other Requirements</w:t>
      </w:r>
      <w:bookmarkEnd w:id="42"/>
      <w:bookmarkEnd w:id="43"/>
    </w:p>
    <w:p w14:paraId="0D4EBD9F" w14:textId="27869D10" w:rsidR="00A66BB5" w:rsidRPr="005915A9" w:rsidRDefault="00A66BB5" w:rsidP="00A66BB5">
      <w:pPr>
        <w:rPr>
          <w:b/>
          <w:bCs/>
          <w:u w:val="single"/>
        </w:rPr>
      </w:pPr>
      <w:r w:rsidRPr="005915A9">
        <w:rPr>
          <w:b/>
          <w:bCs/>
          <w:u w:val="single"/>
        </w:rPr>
        <w:t>User Management Tool (UMT)</w:t>
      </w:r>
    </w:p>
    <w:tbl>
      <w:tblPr>
        <w:tblStyle w:val="TableGrid"/>
        <w:tblW w:w="9639" w:type="dxa"/>
        <w:tblInd w:w="-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843"/>
        <w:gridCol w:w="5715"/>
        <w:gridCol w:w="2081"/>
      </w:tblGrid>
      <w:tr w:rsidR="002C42B0" w:rsidRPr="005915A9" w14:paraId="299019CD" w14:textId="77777777" w:rsidTr="005915A9">
        <w:trPr>
          <w:trHeight w:val="280"/>
        </w:trPr>
        <w:tc>
          <w:tcPr>
            <w:tcW w:w="1843" w:type="dxa"/>
            <w:shd w:val="pct15" w:color="auto" w:fill="auto"/>
            <w:hideMark/>
          </w:tcPr>
          <w:p w14:paraId="17DDDEF0" w14:textId="77777777" w:rsidR="002C42B0" w:rsidRPr="005915A9" w:rsidRDefault="002C42B0" w:rsidP="00A66BB5">
            <w:pPr>
              <w:spacing w:before="60" w:after="60"/>
              <w:ind w:left="360"/>
              <w:rPr>
                <w:rFonts w:eastAsia="Times New Roman" w:cs="Arial"/>
                <w:b/>
                <w:bCs/>
                <w:szCs w:val="20"/>
                <w:lang w:val="en-IN" w:eastAsia="en-IN"/>
              </w:rPr>
            </w:pPr>
            <w:bookmarkStart w:id="48" w:name="_Hlk160008120"/>
            <w:bookmarkEnd w:id="44"/>
            <w:r w:rsidRPr="005915A9">
              <w:rPr>
                <w:rFonts w:eastAsia="Times New Roman" w:cs="Arial"/>
                <w:b/>
                <w:bCs/>
                <w:szCs w:val="20"/>
                <w:lang w:val="en-IN" w:eastAsia="en-IN"/>
              </w:rPr>
              <w:t>URS ID</w:t>
            </w:r>
          </w:p>
        </w:tc>
        <w:tc>
          <w:tcPr>
            <w:tcW w:w="5715" w:type="dxa"/>
            <w:shd w:val="pct15" w:color="auto" w:fill="auto"/>
            <w:hideMark/>
          </w:tcPr>
          <w:p w14:paraId="35BE6857" w14:textId="77777777" w:rsidR="002C42B0" w:rsidRPr="005915A9" w:rsidRDefault="002C42B0" w:rsidP="00A66BB5">
            <w:pPr>
              <w:spacing w:before="60" w:after="60"/>
              <w:ind w:left="360"/>
              <w:jc w:val="center"/>
              <w:rPr>
                <w:rFonts w:eastAsia="Times New Roman" w:cs="Arial"/>
                <w:b/>
                <w:bCs/>
                <w:szCs w:val="20"/>
                <w:lang w:val="en-IN" w:eastAsia="en-IN"/>
              </w:rPr>
            </w:pPr>
            <w:r w:rsidRPr="005915A9">
              <w:rPr>
                <w:rFonts w:eastAsia="Times New Roman" w:cs="Arial"/>
                <w:b/>
                <w:bCs/>
                <w:szCs w:val="20"/>
                <w:lang w:val="en-IN" w:eastAsia="en-IN"/>
              </w:rPr>
              <w:t>URS Description</w:t>
            </w:r>
          </w:p>
        </w:tc>
        <w:tc>
          <w:tcPr>
            <w:tcW w:w="2081" w:type="dxa"/>
            <w:shd w:val="pct15" w:color="auto" w:fill="auto"/>
            <w:vAlign w:val="center"/>
          </w:tcPr>
          <w:p w14:paraId="5B325761" w14:textId="77777777" w:rsidR="005915A9" w:rsidRDefault="002C42B0" w:rsidP="00A66BB5">
            <w:pPr>
              <w:spacing w:before="60" w:after="60"/>
              <w:jc w:val="left"/>
              <w:rPr>
                <w:rFonts w:cs="Arial"/>
                <w:b/>
                <w:bCs/>
                <w:color w:val="000000"/>
                <w:szCs w:val="20"/>
              </w:rPr>
            </w:pPr>
            <w:r w:rsidRPr="005915A9">
              <w:rPr>
                <w:rFonts w:cs="Arial"/>
                <w:b/>
                <w:bCs/>
                <w:color w:val="000000"/>
                <w:szCs w:val="20"/>
              </w:rPr>
              <w:t xml:space="preserve">Reference </w:t>
            </w:r>
          </w:p>
          <w:p w14:paraId="64B5B290" w14:textId="76FCCC30" w:rsidR="002C42B0" w:rsidRPr="005915A9" w:rsidRDefault="002C42B0" w:rsidP="00A66BB5">
            <w:pPr>
              <w:spacing w:before="60" w:after="60"/>
              <w:jc w:val="left"/>
              <w:rPr>
                <w:rFonts w:eastAsia="Times New Roman" w:cs="Arial"/>
                <w:b/>
                <w:bCs/>
                <w:szCs w:val="20"/>
                <w:lang w:val="en-IN" w:eastAsia="en-IN"/>
              </w:rPr>
            </w:pPr>
            <w:r w:rsidRPr="005915A9">
              <w:rPr>
                <w:rFonts w:cs="Arial"/>
                <w:b/>
                <w:bCs/>
                <w:color w:val="000000"/>
                <w:sz w:val="18"/>
                <w:szCs w:val="18"/>
              </w:rPr>
              <w:t xml:space="preserve">(If </w:t>
            </w:r>
            <w:r w:rsidR="005915A9" w:rsidRPr="005915A9">
              <w:rPr>
                <w:rFonts w:cs="Arial"/>
                <w:b/>
                <w:bCs/>
                <w:color w:val="000000"/>
                <w:sz w:val="18"/>
                <w:szCs w:val="18"/>
              </w:rPr>
              <w:t>applicable</w:t>
            </w:r>
            <w:r w:rsidRPr="005915A9">
              <w:rPr>
                <w:rFonts w:cs="Arial"/>
                <w:b/>
                <w:bCs/>
                <w:color w:val="000000"/>
                <w:sz w:val="18"/>
                <w:szCs w:val="18"/>
              </w:rPr>
              <w:t>)</w:t>
            </w:r>
          </w:p>
        </w:tc>
      </w:tr>
      <w:tr w:rsidR="002C42B0" w:rsidRPr="005915A9" w14:paraId="5C959C81" w14:textId="77777777" w:rsidTr="005915A9">
        <w:trPr>
          <w:trHeight w:val="700"/>
        </w:trPr>
        <w:tc>
          <w:tcPr>
            <w:tcW w:w="1843" w:type="dxa"/>
            <w:hideMark/>
          </w:tcPr>
          <w:p w14:paraId="33CAB50E" w14:textId="77777777" w:rsidR="002C42B0" w:rsidRPr="005915A9" w:rsidRDefault="002C42B0" w:rsidP="00A66BB5">
            <w:pPr>
              <w:spacing w:before="60" w:after="60"/>
              <w:rPr>
                <w:rFonts w:cs="Arial"/>
                <w:noProof/>
                <w:szCs w:val="20"/>
                <w:lang w:val="en-IN"/>
              </w:rPr>
            </w:pPr>
            <w:r w:rsidRPr="005915A9">
              <w:rPr>
                <w:rFonts w:cs="Arial"/>
                <w:noProof/>
                <w:szCs w:val="20"/>
                <w:lang w:val="en-IN"/>
              </w:rPr>
              <w:t>UMT_UR_06.01</w:t>
            </w:r>
          </w:p>
        </w:tc>
        <w:tc>
          <w:tcPr>
            <w:tcW w:w="5715" w:type="dxa"/>
            <w:hideMark/>
          </w:tcPr>
          <w:p w14:paraId="02909775" w14:textId="77777777" w:rsidR="002C42B0" w:rsidRPr="005915A9" w:rsidRDefault="002C42B0" w:rsidP="00A66BB5">
            <w:pPr>
              <w:spacing w:before="60" w:after="60"/>
              <w:jc w:val="left"/>
              <w:rPr>
                <w:rFonts w:cs="Arial"/>
                <w:noProof/>
                <w:szCs w:val="20"/>
                <w:lang w:val="en-IN"/>
              </w:rPr>
            </w:pPr>
            <w:r w:rsidRPr="005915A9">
              <w:rPr>
                <w:rFonts w:cs="Arial"/>
                <w:noProof/>
                <w:szCs w:val="20"/>
                <w:lang w:val="en-IN"/>
              </w:rPr>
              <w:t>The system shall have provision to assign a study id, sponsor and therapeutic area on deployment by Super User via a link</w:t>
            </w:r>
          </w:p>
        </w:tc>
        <w:tc>
          <w:tcPr>
            <w:tcW w:w="2081" w:type="dxa"/>
          </w:tcPr>
          <w:p w14:paraId="000F0DEB" w14:textId="77777777" w:rsidR="002C42B0" w:rsidRPr="005915A9" w:rsidRDefault="002C42B0" w:rsidP="00A66BB5">
            <w:pPr>
              <w:spacing w:before="60" w:after="60"/>
              <w:jc w:val="center"/>
              <w:rPr>
                <w:rFonts w:cs="Arial"/>
                <w:noProof/>
                <w:szCs w:val="20"/>
                <w:lang w:val="en-IN"/>
              </w:rPr>
            </w:pPr>
            <w:r w:rsidRPr="005915A9">
              <w:rPr>
                <w:rFonts w:cs="Arial"/>
                <w:noProof/>
                <w:szCs w:val="20"/>
                <w:lang w:val="en-IN"/>
              </w:rPr>
              <w:t>-</w:t>
            </w:r>
          </w:p>
        </w:tc>
      </w:tr>
      <w:tr w:rsidR="002C42B0" w:rsidRPr="005915A9" w14:paraId="2EFFDAA3" w14:textId="77777777" w:rsidTr="005915A9">
        <w:trPr>
          <w:trHeight w:val="690"/>
        </w:trPr>
        <w:tc>
          <w:tcPr>
            <w:tcW w:w="1843" w:type="dxa"/>
            <w:hideMark/>
          </w:tcPr>
          <w:p w14:paraId="72A1F12C" w14:textId="00C64FEF" w:rsidR="002C42B0" w:rsidRPr="005915A9" w:rsidRDefault="002C42B0" w:rsidP="00A66BB5">
            <w:pPr>
              <w:spacing w:before="60" w:after="60"/>
              <w:rPr>
                <w:rFonts w:cs="Arial"/>
                <w:noProof/>
                <w:szCs w:val="20"/>
                <w:lang w:val="en-IN"/>
              </w:rPr>
            </w:pPr>
            <w:r w:rsidRPr="005915A9">
              <w:rPr>
                <w:rFonts w:cs="Arial"/>
                <w:noProof/>
                <w:szCs w:val="20"/>
                <w:lang w:val="en-IN"/>
              </w:rPr>
              <w:t>UMT_UR_06.0</w:t>
            </w:r>
            <w:r w:rsidR="004149C4">
              <w:rPr>
                <w:rFonts w:cs="Arial"/>
                <w:noProof/>
                <w:szCs w:val="20"/>
                <w:lang w:val="en-IN"/>
              </w:rPr>
              <w:t>2</w:t>
            </w:r>
          </w:p>
        </w:tc>
        <w:tc>
          <w:tcPr>
            <w:tcW w:w="5715" w:type="dxa"/>
            <w:hideMark/>
          </w:tcPr>
          <w:p w14:paraId="49AE1EF8" w14:textId="77777777" w:rsidR="002C42B0" w:rsidRPr="005915A9" w:rsidRDefault="002C42B0" w:rsidP="00A66BB5">
            <w:pPr>
              <w:spacing w:before="60" w:after="60"/>
              <w:jc w:val="left"/>
              <w:rPr>
                <w:rFonts w:cs="Arial"/>
                <w:noProof/>
                <w:szCs w:val="20"/>
                <w:lang w:val="en-IN"/>
              </w:rPr>
            </w:pPr>
            <w:r w:rsidRPr="005915A9">
              <w:rPr>
                <w:rFonts w:cs="Arial"/>
                <w:noProof/>
                <w:szCs w:val="20"/>
                <w:lang w:val="en-IN"/>
              </w:rPr>
              <w:t>System should be able to create deployment package for UAT and same package should be pushed to LIVE</w:t>
            </w:r>
          </w:p>
        </w:tc>
        <w:tc>
          <w:tcPr>
            <w:tcW w:w="2081" w:type="dxa"/>
          </w:tcPr>
          <w:p w14:paraId="37E6DED8" w14:textId="77777777" w:rsidR="002C42B0" w:rsidRPr="005915A9" w:rsidRDefault="002C42B0" w:rsidP="00A66BB5">
            <w:pPr>
              <w:spacing w:before="60" w:after="60"/>
              <w:jc w:val="center"/>
              <w:rPr>
                <w:rFonts w:cs="Arial"/>
                <w:noProof/>
                <w:szCs w:val="20"/>
                <w:lang w:val="en-IN"/>
              </w:rPr>
            </w:pPr>
            <w:r w:rsidRPr="005915A9">
              <w:rPr>
                <w:rFonts w:cs="Arial"/>
                <w:noProof/>
                <w:szCs w:val="20"/>
                <w:lang w:val="en-IN"/>
              </w:rPr>
              <w:t>-</w:t>
            </w:r>
          </w:p>
        </w:tc>
      </w:tr>
      <w:tr w:rsidR="002C42B0" w:rsidRPr="005915A9" w14:paraId="06415D31" w14:textId="77777777" w:rsidTr="005915A9">
        <w:trPr>
          <w:trHeight w:val="416"/>
        </w:trPr>
        <w:tc>
          <w:tcPr>
            <w:tcW w:w="1843" w:type="dxa"/>
            <w:hideMark/>
          </w:tcPr>
          <w:p w14:paraId="287374B6" w14:textId="262E6574" w:rsidR="002C42B0" w:rsidRPr="005915A9" w:rsidRDefault="002C42B0" w:rsidP="00A66BB5">
            <w:pPr>
              <w:spacing w:before="60" w:after="60"/>
              <w:rPr>
                <w:rFonts w:cs="Arial"/>
                <w:noProof/>
                <w:szCs w:val="20"/>
                <w:lang w:val="en-IN"/>
              </w:rPr>
            </w:pPr>
            <w:r w:rsidRPr="005915A9">
              <w:rPr>
                <w:rFonts w:cs="Arial"/>
                <w:noProof/>
                <w:szCs w:val="20"/>
                <w:lang w:val="en-IN"/>
              </w:rPr>
              <w:t>UMT_UR_06.0</w:t>
            </w:r>
            <w:r w:rsidR="004149C4">
              <w:rPr>
                <w:rFonts w:cs="Arial"/>
                <w:noProof/>
                <w:szCs w:val="20"/>
                <w:lang w:val="en-IN"/>
              </w:rPr>
              <w:t>3</w:t>
            </w:r>
          </w:p>
        </w:tc>
        <w:tc>
          <w:tcPr>
            <w:tcW w:w="5715" w:type="dxa"/>
            <w:hideMark/>
          </w:tcPr>
          <w:p w14:paraId="70512742" w14:textId="77777777" w:rsidR="002C42B0" w:rsidRPr="005915A9" w:rsidRDefault="002C42B0" w:rsidP="00A66BB5">
            <w:pPr>
              <w:spacing w:before="60" w:after="60"/>
              <w:jc w:val="left"/>
              <w:rPr>
                <w:rFonts w:cs="Arial"/>
                <w:noProof/>
                <w:szCs w:val="20"/>
                <w:lang w:val="en-IN"/>
              </w:rPr>
            </w:pPr>
            <w:r w:rsidRPr="005915A9">
              <w:rPr>
                <w:rFonts w:cs="Arial"/>
                <w:noProof/>
                <w:szCs w:val="20"/>
                <w:lang w:val="en-IN"/>
              </w:rPr>
              <w:t>System should be able to create 3 different instances for UAT/TRN/LIVE </w:t>
            </w:r>
          </w:p>
        </w:tc>
        <w:tc>
          <w:tcPr>
            <w:tcW w:w="2081" w:type="dxa"/>
          </w:tcPr>
          <w:p w14:paraId="745BF134" w14:textId="77777777" w:rsidR="002C42B0" w:rsidRPr="005915A9" w:rsidRDefault="002C42B0" w:rsidP="00A66BB5">
            <w:pPr>
              <w:spacing w:before="60" w:after="60"/>
              <w:jc w:val="center"/>
              <w:rPr>
                <w:rFonts w:cs="Arial"/>
                <w:noProof/>
                <w:szCs w:val="20"/>
                <w:lang w:val="en-IN"/>
              </w:rPr>
            </w:pPr>
            <w:r w:rsidRPr="005915A9">
              <w:rPr>
                <w:rFonts w:cs="Arial"/>
                <w:noProof/>
                <w:szCs w:val="20"/>
                <w:lang w:val="en-IN"/>
              </w:rPr>
              <w:t>-</w:t>
            </w:r>
          </w:p>
        </w:tc>
      </w:tr>
      <w:bookmarkEnd w:id="48"/>
    </w:tbl>
    <w:p w14:paraId="32276FFC" w14:textId="77777777" w:rsidR="002C42B0" w:rsidRPr="005915A9" w:rsidRDefault="002C42B0" w:rsidP="002C42B0"/>
    <w:p w14:paraId="37829ED5" w14:textId="77777777" w:rsidR="002C42B0" w:rsidRPr="005915A9" w:rsidRDefault="002C42B0" w:rsidP="002C42B0"/>
    <w:p w14:paraId="0E42D6B7" w14:textId="77777777" w:rsidR="002C42B0" w:rsidRPr="005915A9" w:rsidRDefault="002C42B0" w:rsidP="005915A9"/>
    <w:p w14:paraId="0EDFAF58" w14:textId="77777777" w:rsidR="00D31AF7" w:rsidRPr="005915A9" w:rsidRDefault="00D31AF7" w:rsidP="00A413D8">
      <w:pPr>
        <w:pStyle w:val="Heading4"/>
      </w:pPr>
      <w:r w:rsidRPr="005915A9">
        <w:br w:type="page"/>
      </w:r>
    </w:p>
    <w:p w14:paraId="4F48D12B" w14:textId="49885989" w:rsidR="0074736C" w:rsidRPr="005915A9" w:rsidRDefault="0074736C" w:rsidP="00A413D8">
      <w:pPr>
        <w:pStyle w:val="Heading4"/>
      </w:pPr>
      <w:bookmarkStart w:id="49" w:name="_Toc156290323"/>
      <w:r w:rsidRPr="005915A9">
        <w:lastRenderedPageBreak/>
        <w:t>Appendix A: Glossary</w:t>
      </w:r>
      <w:bookmarkEnd w:id="45"/>
      <w:bookmarkEnd w:id="46"/>
      <w:bookmarkEnd w:id="47"/>
      <w:bookmarkEnd w:id="49"/>
    </w:p>
    <w:p w14:paraId="378D3F81" w14:textId="77777777" w:rsidR="0074736C" w:rsidRPr="005915A9" w:rsidRDefault="0074736C" w:rsidP="00F1183B">
      <w:pPr>
        <w:rPr>
          <w:b/>
          <w:i/>
        </w:rPr>
      </w:pPr>
      <w:r w:rsidRPr="005915A9">
        <w:rPr>
          <w:b/>
          <w:i/>
        </w:rPr>
        <w:t>Definitions</w:t>
      </w:r>
    </w:p>
    <w:tbl>
      <w:tblPr>
        <w:tblStyle w:val="TableGrid"/>
        <w:tblW w:w="0" w:type="auto"/>
        <w:tblLook w:val="04A0" w:firstRow="1" w:lastRow="0" w:firstColumn="1" w:lastColumn="0" w:noHBand="0" w:noVBand="1"/>
      </w:tblPr>
      <w:tblGrid>
        <w:gridCol w:w="2583"/>
        <w:gridCol w:w="6580"/>
      </w:tblGrid>
      <w:tr w:rsidR="008B6E1B" w:rsidRPr="005915A9" w14:paraId="539CCCC0" w14:textId="77777777" w:rsidTr="007279AE">
        <w:tc>
          <w:tcPr>
            <w:tcW w:w="2583" w:type="dxa"/>
          </w:tcPr>
          <w:p w14:paraId="2664AF14" w14:textId="37455748" w:rsidR="00DC324B" w:rsidRPr="005915A9" w:rsidRDefault="00DC324B" w:rsidP="002D1A80">
            <w:pPr>
              <w:spacing w:before="60" w:after="60"/>
            </w:pPr>
            <w:r w:rsidRPr="005915A9">
              <w:t>TERM</w:t>
            </w:r>
          </w:p>
        </w:tc>
        <w:tc>
          <w:tcPr>
            <w:tcW w:w="6580" w:type="dxa"/>
          </w:tcPr>
          <w:p w14:paraId="7F9D60F0" w14:textId="747D10E7" w:rsidR="00DC324B" w:rsidRPr="005915A9" w:rsidRDefault="00DC324B" w:rsidP="002D1A80">
            <w:pPr>
              <w:spacing w:before="60" w:after="60"/>
            </w:pPr>
            <w:r w:rsidRPr="005915A9">
              <w:t xml:space="preserve"> Definition</w:t>
            </w:r>
          </w:p>
        </w:tc>
      </w:tr>
      <w:tr w:rsidR="008B6E1B" w:rsidRPr="005915A9" w14:paraId="18117D9E" w14:textId="77777777" w:rsidTr="007279AE">
        <w:tc>
          <w:tcPr>
            <w:tcW w:w="2583" w:type="dxa"/>
          </w:tcPr>
          <w:p w14:paraId="097AC9A6" w14:textId="019B7C4A" w:rsidR="00A72B2D" w:rsidRPr="005915A9" w:rsidRDefault="00A72B2D" w:rsidP="002D1A80">
            <w:pPr>
              <w:spacing w:before="60" w:after="60"/>
              <w:rPr>
                <w:iCs/>
              </w:rPr>
            </w:pPr>
            <w:r w:rsidRPr="005915A9">
              <w:rPr>
                <w:iCs/>
              </w:rPr>
              <w:t>Primary Source</w:t>
            </w:r>
          </w:p>
        </w:tc>
        <w:tc>
          <w:tcPr>
            <w:tcW w:w="6580" w:type="dxa"/>
          </w:tcPr>
          <w:p w14:paraId="469688F8" w14:textId="2B8CDA18" w:rsidR="00A72B2D" w:rsidRPr="005915A9" w:rsidRDefault="00A72B2D" w:rsidP="002D1A80">
            <w:pPr>
              <w:spacing w:before="60" w:after="60"/>
            </w:pPr>
            <w:r w:rsidRPr="005915A9">
              <w:t>The term is used to describe the first place in the WAI system where data is captured. The primary source may mean the EDC/eSource</w:t>
            </w:r>
          </w:p>
        </w:tc>
      </w:tr>
      <w:tr w:rsidR="008B6E1B" w:rsidRPr="005915A9" w14:paraId="7D45BA6F" w14:textId="77777777" w:rsidTr="007279AE">
        <w:tc>
          <w:tcPr>
            <w:tcW w:w="2583" w:type="dxa"/>
          </w:tcPr>
          <w:p w14:paraId="47830D45" w14:textId="067FAA12" w:rsidR="00A72B2D" w:rsidRPr="005915A9" w:rsidRDefault="00A72B2D" w:rsidP="002D1A80">
            <w:pPr>
              <w:spacing w:before="60" w:after="60"/>
              <w:rPr>
                <w:iCs/>
              </w:rPr>
            </w:pPr>
            <w:r w:rsidRPr="005915A9">
              <w:rPr>
                <w:iCs/>
              </w:rPr>
              <w:t xml:space="preserve">Sponsor/CRO </w:t>
            </w:r>
            <w:r w:rsidR="00D31AF7" w:rsidRPr="005915A9">
              <w:rPr>
                <w:iCs/>
              </w:rPr>
              <w:t>M</w:t>
            </w:r>
            <w:r w:rsidRPr="005915A9">
              <w:rPr>
                <w:iCs/>
              </w:rPr>
              <w:t xml:space="preserve">edical </w:t>
            </w:r>
          </w:p>
        </w:tc>
        <w:tc>
          <w:tcPr>
            <w:tcW w:w="6580" w:type="dxa"/>
          </w:tcPr>
          <w:p w14:paraId="0FB13961" w14:textId="24F5225C" w:rsidR="00A72B2D" w:rsidRPr="005915A9" w:rsidRDefault="00A72B2D" w:rsidP="002D1A80">
            <w:pPr>
              <w:spacing w:before="60" w:after="60"/>
            </w:pPr>
            <w:r w:rsidRPr="005915A9">
              <w:t xml:space="preserve">This includes the medical team members at the sponsor/CRO teams. This may include the </w:t>
            </w:r>
            <w:proofErr w:type="gramStart"/>
            <w:r w:rsidRPr="005915A9">
              <w:t>Medical</w:t>
            </w:r>
            <w:proofErr w:type="gramEnd"/>
            <w:r w:rsidRPr="005915A9">
              <w:t xml:space="preserve"> reviewers or safety reviewers. The functions that may be performed by the Sponsor/CRO medical reviewer and safety reviewers </w:t>
            </w:r>
            <w:proofErr w:type="gramStart"/>
            <w:r w:rsidRPr="005915A9">
              <w:t>is</w:t>
            </w:r>
            <w:proofErr w:type="gramEnd"/>
            <w:r w:rsidRPr="005915A9">
              <w:t xml:space="preserve"> defined in User Roles above in the document.</w:t>
            </w:r>
          </w:p>
          <w:p w14:paraId="09A0EA35" w14:textId="1CF30460" w:rsidR="00A72B2D" w:rsidRPr="005915A9" w:rsidRDefault="00A72B2D" w:rsidP="002D1A80">
            <w:pPr>
              <w:spacing w:before="60" w:after="60"/>
            </w:pPr>
            <w:r w:rsidRPr="005915A9">
              <w:rPr>
                <w:i/>
                <w:iCs/>
              </w:rPr>
              <w:t>Note: Sponsor/CRO medical &amp; safety team are also referred to as Sponsor/CRO team or medal/safety reviewer, sponsor medical/safety reviewer etc</w:t>
            </w:r>
            <w:r w:rsidRPr="005915A9">
              <w:t>.</w:t>
            </w:r>
          </w:p>
        </w:tc>
      </w:tr>
    </w:tbl>
    <w:p w14:paraId="4337D20D" w14:textId="77777777" w:rsidR="00DC324B" w:rsidRPr="005915A9" w:rsidRDefault="00DC324B" w:rsidP="00DC324B">
      <w:pPr>
        <w:rPr>
          <w:i/>
        </w:rPr>
      </w:pPr>
    </w:p>
    <w:p w14:paraId="566E050E" w14:textId="77777777" w:rsidR="00F1183B" w:rsidRPr="005915A9" w:rsidRDefault="00F1183B" w:rsidP="00F1183B">
      <w:pPr>
        <w:rPr>
          <w:i/>
        </w:rPr>
      </w:pPr>
    </w:p>
    <w:p w14:paraId="1525F5B9" w14:textId="32CD82CD" w:rsidR="0074736C" w:rsidRPr="005915A9" w:rsidRDefault="0074736C" w:rsidP="00A413D8">
      <w:pPr>
        <w:pStyle w:val="Heading4"/>
      </w:pPr>
      <w:bookmarkStart w:id="50" w:name="_Toc145263861"/>
      <w:bookmarkStart w:id="51" w:name="_Toc156290324"/>
      <w:r w:rsidRPr="005915A9">
        <w:t xml:space="preserve">Appendix B: </w:t>
      </w:r>
      <w:r w:rsidR="005A11B7" w:rsidRPr="005915A9">
        <w:t>List of Attachment/s</w:t>
      </w:r>
      <w:bookmarkEnd w:id="50"/>
      <w:bookmarkEnd w:id="51"/>
    </w:p>
    <w:p w14:paraId="2297F4E8" w14:textId="7A369407" w:rsidR="00050295" w:rsidRPr="008B6E1B" w:rsidRDefault="00050295" w:rsidP="00050295">
      <w:r w:rsidRPr="005915A9">
        <w:t>None</w:t>
      </w:r>
    </w:p>
    <w:sectPr w:rsidR="00050295" w:rsidRPr="008B6E1B" w:rsidSect="007678E8">
      <w:headerReference w:type="default" r:id="rId13"/>
      <w:footerReference w:type="default" r:id="rId14"/>
      <w:pgSz w:w="11909" w:h="16834" w:code="9"/>
      <w:pgMar w:top="1440" w:right="1296" w:bottom="1296"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Baishakhi Mitra" w:date="2024-03-19T10:40:00Z" w:initials="BM">
    <w:p w14:paraId="327C5B1F" w14:textId="77777777" w:rsidR="00436954" w:rsidRDefault="00436954" w:rsidP="00436954">
      <w:pPr>
        <w:pStyle w:val="CommentText"/>
        <w:jc w:val="left"/>
      </w:pPr>
      <w:r>
        <w:rPr>
          <w:rStyle w:val="CommentReference"/>
        </w:rPr>
        <w:annotationRef/>
      </w:r>
      <w:r>
        <w:t>Should we delete the users from here because Coding will be shown separately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7C5B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8A1A954" w16cex:dateUtc="2024-03-19T05: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7C5B1F" w16cid:durableId="58A1A9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2023B" w14:textId="77777777" w:rsidR="007678E8" w:rsidRDefault="007678E8" w:rsidP="00E977B7">
      <w:pPr>
        <w:spacing w:before="0" w:after="0" w:line="240" w:lineRule="auto"/>
      </w:pPr>
      <w:r>
        <w:separator/>
      </w:r>
    </w:p>
  </w:endnote>
  <w:endnote w:type="continuationSeparator" w:id="0">
    <w:p w14:paraId="6AAB800F" w14:textId="77777777" w:rsidR="007678E8" w:rsidRDefault="007678E8" w:rsidP="00E977B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6C8D" w14:textId="77777777" w:rsidR="003024B5" w:rsidRDefault="003024B5" w:rsidP="00A413D8">
    <w:pPr>
      <w:pStyle w:val="Footer"/>
      <w:pBdr>
        <w:top w:val="double" w:sz="4" w:space="1" w:color="auto"/>
      </w:pBdr>
    </w:pPr>
    <w:r>
      <w:t>CS0103-01-v.1-20230915(El)</w:t>
    </w:r>
  </w:p>
  <w:p w14:paraId="39CD5C87" w14:textId="77777777" w:rsidR="003024B5" w:rsidRDefault="003024B5" w:rsidP="00A413D8">
    <w:pPr>
      <w:pStyle w:val="Footer"/>
      <w:pBdr>
        <w:top w:val="double" w:sz="4" w:space="1" w:color="auto"/>
      </w:pBdr>
      <w:tabs>
        <w:tab w:val="clear" w:pos="9360"/>
        <w:tab w:val="right" w:pos="9180"/>
      </w:tabs>
    </w:pPr>
    <w:r>
      <w:t>Confidential</w:t>
    </w:r>
    <w:r>
      <w:tab/>
    </w:r>
    <w:r>
      <w:tab/>
      <w:t xml:space="preserve">Page </w:t>
    </w:r>
    <w:r>
      <w:fldChar w:fldCharType="begin"/>
    </w:r>
    <w:r>
      <w:instrText xml:space="preserve"> PAGE </w:instrText>
    </w:r>
    <w:r>
      <w:fldChar w:fldCharType="separate"/>
    </w:r>
    <w:r>
      <w:t>1</w:t>
    </w:r>
    <w:r>
      <w:rPr>
        <w:noProof/>
      </w:rPr>
      <w:fldChar w:fldCharType="end"/>
    </w:r>
    <w:r>
      <w:t xml:space="preserve"> of </w:t>
    </w:r>
    <w:r w:rsidR="00BA766B">
      <w:fldChar w:fldCharType="begin"/>
    </w:r>
    <w:r w:rsidR="00BA766B">
      <w:instrText xml:space="preserve"> NUMPAGES </w:instrText>
    </w:r>
    <w:r w:rsidR="00BA766B">
      <w:fldChar w:fldCharType="separate"/>
    </w:r>
    <w:r>
      <w:t>13</w:t>
    </w:r>
    <w:r w:rsidR="00BA766B">
      <w:fldChar w:fldCharType="end"/>
    </w:r>
  </w:p>
  <w:p w14:paraId="001269C6" w14:textId="1B6A1018" w:rsidR="003024B5" w:rsidRPr="00690043" w:rsidRDefault="003024B5" w:rsidP="00A413D8">
    <w:pPr>
      <w:pStyle w:val="Footer"/>
      <w:pBdr>
        <w:top w:val="double" w:sz="4" w:space="1" w:color="auto"/>
      </w:pBdr>
      <w:rPr>
        <w:color w:val="000000" w:themeColor="text1"/>
      </w:rPr>
    </w:pPr>
    <w:r w:rsidRPr="009A6C39">
      <w:rPr>
        <w:color w:val="FF0000"/>
      </w:rPr>
      <w:tab/>
    </w:r>
    <w:r w:rsidR="00BA3DF6">
      <w:t>Medical Monitoring</w:t>
    </w:r>
    <w:r w:rsidR="00FB7C1F">
      <w:t>-WAI-v.2.0-URS-v.1.0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76652" w14:textId="77777777" w:rsidR="007678E8" w:rsidRDefault="007678E8" w:rsidP="00E977B7">
      <w:pPr>
        <w:spacing w:before="0" w:after="0" w:line="240" w:lineRule="auto"/>
      </w:pPr>
      <w:r>
        <w:separator/>
      </w:r>
    </w:p>
  </w:footnote>
  <w:footnote w:type="continuationSeparator" w:id="0">
    <w:p w14:paraId="1201BB06" w14:textId="77777777" w:rsidR="007678E8" w:rsidRDefault="007678E8" w:rsidP="00E977B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3F940" w14:textId="25A71868" w:rsidR="00124EEF" w:rsidRPr="00124EEF" w:rsidRDefault="00124EEF" w:rsidP="00124EEF">
    <w:pPr>
      <w:pBdr>
        <w:bottom w:val="double" w:sz="4" w:space="1" w:color="auto"/>
      </w:pBdr>
      <w:tabs>
        <w:tab w:val="center" w:pos="4320"/>
        <w:tab w:val="right" w:pos="9360"/>
      </w:tabs>
      <w:spacing w:before="60" w:line="240" w:lineRule="auto"/>
      <w:ind w:right="-151"/>
      <w:jc w:val="left"/>
      <w:rPr>
        <w:rFonts w:eastAsia="Times New Roman" w:cs="Times New Roman"/>
        <w:sz w:val="16"/>
        <w:szCs w:val="24"/>
        <w:lang w:val="en-GB"/>
      </w:rPr>
    </w:pPr>
    <w:r>
      <w:rPr>
        <w:rFonts w:eastAsia="Times New Roman" w:cs="Times New Roman"/>
        <w:sz w:val="16"/>
        <w:szCs w:val="16"/>
        <w:lang w:val="en-GB"/>
      </w:rPr>
      <w:t>User Requirement Specification</w:t>
    </w:r>
    <w:r>
      <w:rPr>
        <w:rFonts w:eastAsia="Times New Roman" w:cs="Times New Roman"/>
        <w:sz w:val="16"/>
        <w:szCs w:val="16"/>
        <w:lang w:val="en-GB"/>
      </w:rPr>
      <w:tab/>
    </w:r>
    <w:r>
      <w:rPr>
        <w:rFonts w:eastAsia="Times New Roman" w:cs="Times New Roman"/>
        <w:sz w:val="16"/>
        <w:szCs w:val="16"/>
        <w:lang w:val="en-GB"/>
      </w:rPr>
      <w:tab/>
      <w:t xml:space="preserve">       </w:t>
    </w:r>
    <w:r w:rsidRPr="00E977B7">
      <w:rPr>
        <w:rFonts w:eastAsia="Times New Roman" w:cs="Times New Roman"/>
        <w:sz w:val="16"/>
        <w:szCs w:val="24"/>
        <w:lang w:val="en-GB"/>
      </w:rPr>
      <w:t xml:space="preserve">                                    </w:t>
    </w:r>
    <w:r>
      <w:rPr>
        <w:rFonts w:eastAsia="Times New Roman" w:cs="Times New Roman"/>
        <w:sz w:val="16"/>
        <w:szCs w:val="24"/>
        <w:lang w:val="en-GB"/>
      </w:rPr>
      <w:t xml:space="preserve">                      </w:t>
    </w:r>
    <w:r w:rsidRPr="00E977B7">
      <w:rPr>
        <w:rFonts w:eastAsia="Times New Roman" w:cs="Times New Roman"/>
        <w:sz w:val="16"/>
        <w:szCs w:val="24"/>
        <w:lang w:val="en-GB"/>
      </w:rPr>
      <w:t>DiagnoSearch</w:t>
    </w:r>
    <w:r>
      <w:rPr>
        <w:rFonts w:eastAsia="Times New Roman" w:cs="Times New Roman"/>
        <w:sz w:val="16"/>
        <w:szCs w:val="24"/>
        <w:lang w:val="en-GB"/>
      </w:rPr>
      <w:t xml:space="preserve"> Life Sciences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5328"/>
    <w:multiLevelType w:val="hybridMultilevel"/>
    <w:tmpl w:val="D7A6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95F47"/>
    <w:multiLevelType w:val="hybridMultilevel"/>
    <w:tmpl w:val="E1B0D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0F2230"/>
    <w:multiLevelType w:val="hybridMultilevel"/>
    <w:tmpl w:val="15E8A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227409C"/>
    <w:multiLevelType w:val="hybridMultilevel"/>
    <w:tmpl w:val="7B7A94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0924AE"/>
    <w:multiLevelType w:val="hybridMultilevel"/>
    <w:tmpl w:val="0732709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06D60009"/>
    <w:multiLevelType w:val="hybridMultilevel"/>
    <w:tmpl w:val="5A109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FC4F19"/>
    <w:multiLevelType w:val="hybridMultilevel"/>
    <w:tmpl w:val="4B14B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FD213F"/>
    <w:multiLevelType w:val="hybridMultilevel"/>
    <w:tmpl w:val="52E6DA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45073B9"/>
    <w:multiLevelType w:val="hybridMultilevel"/>
    <w:tmpl w:val="CC6AAF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7617FD"/>
    <w:multiLevelType w:val="multilevel"/>
    <w:tmpl w:val="7278E83A"/>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EB0C0E"/>
    <w:multiLevelType w:val="hybridMultilevel"/>
    <w:tmpl w:val="5776D5E0"/>
    <w:lvl w:ilvl="0" w:tplc="0A303ED0">
      <w:start w:val="1"/>
      <w:numFmt w:val="upperLetter"/>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776608"/>
    <w:multiLevelType w:val="hybridMultilevel"/>
    <w:tmpl w:val="1A2C60A0"/>
    <w:lvl w:ilvl="0" w:tplc="2FE4A442">
      <w:start w:val="1"/>
      <w:numFmt w:val="bullet"/>
      <w:lvlText w:val="•"/>
      <w:lvlJc w:val="left"/>
      <w:pPr>
        <w:tabs>
          <w:tab w:val="num" w:pos="720"/>
        </w:tabs>
        <w:ind w:left="720" w:hanging="360"/>
      </w:pPr>
      <w:rPr>
        <w:rFonts w:ascii="Times New Roman" w:hAnsi="Times New Roman" w:hint="default"/>
      </w:rPr>
    </w:lvl>
    <w:lvl w:ilvl="1" w:tplc="097E9A32" w:tentative="1">
      <w:start w:val="1"/>
      <w:numFmt w:val="bullet"/>
      <w:lvlText w:val="•"/>
      <w:lvlJc w:val="left"/>
      <w:pPr>
        <w:tabs>
          <w:tab w:val="num" w:pos="1440"/>
        </w:tabs>
        <w:ind w:left="1440" w:hanging="360"/>
      </w:pPr>
      <w:rPr>
        <w:rFonts w:ascii="Times New Roman" w:hAnsi="Times New Roman" w:hint="default"/>
      </w:rPr>
    </w:lvl>
    <w:lvl w:ilvl="2" w:tplc="052EF694" w:tentative="1">
      <w:start w:val="1"/>
      <w:numFmt w:val="bullet"/>
      <w:lvlText w:val="•"/>
      <w:lvlJc w:val="left"/>
      <w:pPr>
        <w:tabs>
          <w:tab w:val="num" w:pos="2160"/>
        </w:tabs>
        <w:ind w:left="2160" w:hanging="360"/>
      </w:pPr>
      <w:rPr>
        <w:rFonts w:ascii="Times New Roman" w:hAnsi="Times New Roman" w:hint="default"/>
      </w:rPr>
    </w:lvl>
    <w:lvl w:ilvl="3" w:tplc="51FA4F94" w:tentative="1">
      <w:start w:val="1"/>
      <w:numFmt w:val="bullet"/>
      <w:lvlText w:val="•"/>
      <w:lvlJc w:val="left"/>
      <w:pPr>
        <w:tabs>
          <w:tab w:val="num" w:pos="2880"/>
        </w:tabs>
        <w:ind w:left="2880" w:hanging="360"/>
      </w:pPr>
      <w:rPr>
        <w:rFonts w:ascii="Times New Roman" w:hAnsi="Times New Roman" w:hint="default"/>
      </w:rPr>
    </w:lvl>
    <w:lvl w:ilvl="4" w:tplc="6FF68ABC" w:tentative="1">
      <w:start w:val="1"/>
      <w:numFmt w:val="bullet"/>
      <w:lvlText w:val="•"/>
      <w:lvlJc w:val="left"/>
      <w:pPr>
        <w:tabs>
          <w:tab w:val="num" w:pos="3600"/>
        </w:tabs>
        <w:ind w:left="3600" w:hanging="360"/>
      </w:pPr>
      <w:rPr>
        <w:rFonts w:ascii="Times New Roman" w:hAnsi="Times New Roman" w:hint="default"/>
      </w:rPr>
    </w:lvl>
    <w:lvl w:ilvl="5" w:tplc="DE422198" w:tentative="1">
      <w:start w:val="1"/>
      <w:numFmt w:val="bullet"/>
      <w:lvlText w:val="•"/>
      <w:lvlJc w:val="left"/>
      <w:pPr>
        <w:tabs>
          <w:tab w:val="num" w:pos="4320"/>
        </w:tabs>
        <w:ind w:left="4320" w:hanging="360"/>
      </w:pPr>
      <w:rPr>
        <w:rFonts w:ascii="Times New Roman" w:hAnsi="Times New Roman" w:hint="default"/>
      </w:rPr>
    </w:lvl>
    <w:lvl w:ilvl="6" w:tplc="18B41228" w:tentative="1">
      <w:start w:val="1"/>
      <w:numFmt w:val="bullet"/>
      <w:lvlText w:val="•"/>
      <w:lvlJc w:val="left"/>
      <w:pPr>
        <w:tabs>
          <w:tab w:val="num" w:pos="5040"/>
        </w:tabs>
        <w:ind w:left="5040" w:hanging="360"/>
      </w:pPr>
      <w:rPr>
        <w:rFonts w:ascii="Times New Roman" w:hAnsi="Times New Roman" w:hint="default"/>
      </w:rPr>
    </w:lvl>
    <w:lvl w:ilvl="7" w:tplc="D25EED32" w:tentative="1">
      <w:start w:val="1"/>
      <w:numFmt w:val="bullet"/>
      <w:lvlText w:val="•"/>
      <w:lvlJc w:val="left"/>
      <w:pPr>
        <w:tabs>
          <w:tab w:val="num" w:pos="5760"/>
        </w:tabs>
        <w:ind w:left="5760" w:hanging="360"/>
      </w:pPr>
      <w:rPr>
        <w:rFonts w:ascii="Times New Roman" w:hAnsi="Times New Roman" w:hint="default"/>
      </w:rPr>
    </w:lvl>
    <w:lvl w:ilvl="8" w:tplc="439E720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8673F9A"/>
    <w:multiLevelType w:val="hybridMultilevel"/>
    <w:tmpl w:val="7548E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C70F52"/>
    <w:multiLevelType w:val="hybridMultilevel"/>
    <w:tmpl w:val="E88038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9786304"/>
    <w:multiLevelType w:val="hybridMultilevel"/>
    <w:tmpl w:val="E1B0D1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A807441"/>
    <w:multiLevelType w:val="hybridMultilevel"/>
    <w:tmpl w:val="EC1EEF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CCE599D"/>
    <w:multiLevelType w:val="hybridMultilevel"/>
    <w:tmpl w:val="60785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6823DED"/>
    <w:multiLevelType w:val="hybridMultilevel"/>
    <w:tmpl w:val="5AA4DC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6C70B44"/>
    <w:multiLevelType w:val="hybridMultilevel"/>
    <w:tmpl w:val="7B7A942C"/>
    <w:lvl w:ilvl="0" w:tplc="0409000F">
      <w:start w:val="1"/>
      <w:numFmt w:val="decimal"/>
      <w:lvlText w:val="%1."/>
      <w:lvlJc w:val="left"/>
      <w:pPr>
        <w:ind w:left="360" w:hanging="360"/>
      </w:pPr>
    </w:lvl>
    <w:lvl w:ilvl="1" w:tplc="04090019" w:tentative="1">
      <w:start w:val="1"/>
      <w:numFmt w:val="lowerLetter"/>
      <w:lvlText w:val="%2."/>
      <w:lvlJc w:val="left"/>
      <w:pPr>
        <w:ind w:left="-544" w:hanging="360"/>
      </w:pPr>
    </w:lvl>
    <w:lvl w:ilvl="2" w:tplc="0409001B" w:tentative="1">
      <w:start w:val="1"/>
      <w:numFmt w:val="lowerRoman"/>
      <w:lvlText w:val="%3."/>
      <w:lvlJc w:val="right"/>
      <w:pPr>
        <w:ind w:left="176" w:hanging="180"/>
      </w:pPr>
    </w:lvl>
    <w:lvl w:ilvl="3" w:tplc="0409000F" w:tentative="1">
      <w:start w:val="1"/>
      <w:numFmt w:val="decimal"/>
      <w:lvlText w:val="%4."/>
      <w:lvlJc w:val="left"/>
      <w:pPr>
        <w:ind w:left="896" w:hanging="360"/>
      </w:pPr>
    </w:lvl>
    <w:lvl w:ilvl="4" w:tplc="04090019" w:tentative="1">
      <w:start w:val="1"/>
      <w:numFmt w:val="lowerLetter"/>
      <w:lvlText w:val="%5."/>
      <w:lvlJc w:val="left"/>
      <w:pPr>
        <w:ind w:left="1616" w:hanging="360"/>
      </w:pPr>
    </w:lvl>
    <w:lvl w:ilvl="5" w:tplc="0409001B" w:tentative="1">
      <w:start w:val="1"/>
      <w:numFmt w:val="lowerRoman"/>
      <w:lvlText w:val="%6."/>
      <w:lvlJc w:val="right"/>
      <w:pPr>
        <w:ind w:left="2336" w:hanging="180"/>
      </w:pPr>
    </w:lvl>
    <w:lvl w:ilvl="6" w:tplc="0409000F" w:tentative="1">
      <w:start w:val="1"/>
      <w:numFmt w:val="decimal"/>
      <w:lvlText w:val="%7."/>
      <w:lvlJc w:val="left"/>
      <w:pPr>
        <w:ind w:left="3056" w:hanging="360"/>
      </w:pPr>
    </w:lvl>
    <w:lvl w:ilvl="7" w:tplc="04090019" w:tentative="1">
      <w:start w:val="1"/>
      <w:numFmt w:val="lowerLetter"/>
      <w:lvlText w:val="%8."/>
      <w:lvlJc w:val="left"/>
      <w:pPr>
        <w:ind w:left="3776" w:hanging="360"/>
      </w:pPr>
    </w:lvl>
    <w:lvl w:ilvl="8" w:tplc="0409001B" w:tentative="1">
      <w:start w:val="1"/>
      <w:numFmt w:val="lowerRoman"/>
      <w:lvlText w:val="%9."/>
      <w:lvlJc w:val="right"/>
      <w:pPr>
        <w:ind w:left="4496" w:hanging="180"/>
      </w:pPr>
    </w:lvl>
  </w:abstractNum>
  <w:abstractNum w:abstractNumId="19" w15:restartNumberingAfterBreak="0">
    <w:nsid w:val="4D823B87"/>
    <w:multiLevelType w:val="hybridMultilevel"/>
    <w:tmpl w:val="24202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25BA5"/>
    <w:multiLevelType w:val="hybridMultilevel"/>
    <w:tmpl w:val="1CE2492C"/>
    <w:lvl w:ilvl="0" w:tplc="04090001">
      <w:start w:val="1"/>
      <w:numFmt w:val="bullet"/>
      <w:lvlText w:val=""/>
      <w:lvlJc w:val="left"/>
      <w:pPr>
        <w:ind w:left="720" w:hanging="360"/>
      </w:pPr>
      <w:rPr>
        <w:rFonts w:ascii="Symbol" w:hAnsi="Symbol" w:hint="default"/>
      </w:rPr>
    </w:lvl>
    <w:lvl w:ilvl="1" w:tplc="6E1C98E6">
      <w:start w:val="1"/>
      <w:numFmt w:val="decimal"/>
      <w:lvlText w:val="1.%2"/>
      <w:lvlJc w:val="left"/>
      <w:pPr>
        <w:ind w:left="1440" w:hanging="360"/>
      </w:pPr>
      <w:rPr>
        <w:rFonts w:hint="default"/>
        <w:color w:val="auto"/>
        <w:sz w:val="20"/>
        <w:szCs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B031EC"/>
    <w:multiLevelType w:val="hybridMultilevel"/>
    <w:tmpl w:val="DAE62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8862E5"/>
    <w:multiLevelType w:val="hybridMultilevel"/>
    <w:tmpl w:val="ADB6CD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41A6D18"/>
    <w:multiLevelType w:val="hybridMultilevel"/>
    <w:tmpl w:val="1D465B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48E3BFA"/>
    <w:multiLevelType w:val="hybridMultilevel"/>
    <w:tmpl w:val="7270B886"/>
    <w:lvl w:ilvl="0" w:tplc="7054D1C8">
      <w:start w:val="1"/>
      <w:numFmt w:val="bullet"/>
      <w:lvlText w:val=""/>
      <w:lvlJc w:val="left"/>
      <w:pPr>
        <w:ind w:left="360" w:hanging="360"/>
      </w:pPr>
      <w:rPr>
        <w:rFonts w:ascii="Symbol" w:hAnsi="Symbol" w:hint="default"/>
        <w:sz w:val="12"/>
        <w:szCs w:val="14"/>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500660600">
    <w:abstractNumId w:val="10"/>
  </w:num>
  <w:num w:numId="2" w16cid:durableId="1538852510">
    <w:abstractNumId w:val="13"/>
  </w:num>
  <w:num w:numId="3" w16cid:durableId="991376374">
    <w:abstractNumId w:val="15"/>
  </w:num>
  <w:num w:numId="4" w16cid:durableId="1117024151">
    <w:abstractNumId w:val="2"/>
  </w:num>
  <w:num w:numId="5" w16cid:durableId="238096056">
    <w:abstractNumId w:val="16"/>
  </w:num>
  <w:num w:numId="6" w16cid:durableId="2058433959">
    <w:abstractNumId w:val="9"/>
  </w:num>
  <w:num w:numId="7" w16cid:durableId="1422408728">
    <w:abstractNumId w:val="1"/>
  </w:num>
  <w:num w:numId="8" w16cid:durableId="1507403188">
    <w:abstractNumId w:val="14"/>
  </w:num>
  <w:num w:numId="9" w16cid:durableId="1973442766">
    <w:abstractNumId w:val="17"/>
  </w:num>
  <w:num w:numId="10" w16cid:durableId="1925868826">
    <w:abstractNumId w:val="4"/>
  </w:num>
  <w:num w:numId="11" w16cid:durableId="1379012964">
    <w:abstractNumId w:val="22"/>
  </w:num>
  <w:num w:numId="12" w16cid:durableId="329144762">
    <w:abstractNumId w:val="11"/>
  </w:num>
  <w:num w:numId="13" w16cid:durableId="546989836">
    <w:abstractNumId w:val="5"/>
  </w:num>
  <w:num w:numId="14" w16cid:durableId="311299071">
    <w:abstractNumId w:val="8"/>
  </w:num>
  <w:num w:numId="15" w16cid:durableId="1741905509">
    <w:abstractNumId w:val="6"/>
  </w:num>
  <w:num w:numId="16" w16cid:durableId="268976018">
    <w:abstractNumId w:val="19"/>
  </w:num>
  <w:num w:numId="17" w16cid:durableId="1619531565">
    <w:abstractNumId w:val="18"/>
  </w:num>
  <w:num w:numId="18" w16cid:durableId="626012781">
    <w:abstractNumId w:val="7"/>
  </w:num>
  <w:num w:numId="19" w16cid:durableId="586228527">
    <w:abstractNumId w:val="0"/>
  </w:num>
  <w:num w:numId="20" w16cid:durableId="1484275142">
    <w:abstractNumId w:val="3"/>
  </w:num>
  <w:num w:numId="21" w16cid:durableId="2130665823">
    <w:abstractNumId w:val="20"/>
  </w:num>
  <w:num w:numId="22" w16cid:durableId="1948808695">
    <w:abstractNumId w:val="21"/>
  </w:num>
  <w:num w:numId="23" w16cid:durableId="1477798027">
    <w:abstractNumId w:val="23"/>
  </w:num>
  <w:num w:numId="24" w16cid:durableId="1561788908">
    <w:abstractNumId w:val="24"/>
  </w:num>
  <w:num w:numId="25" w16cid:durableId="1130440780">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aishakhi Mitra">
    <w15:presenceInfo w15:providerId="AD" w15:userId="S-1-5-21-199491088-4118153246-2551165496-21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7B7"/>
    <w:rsid w:val="00002C39"/>
    <w:rsid w:val="000363DB"/>
    <w:rsid w:val="00037440"/>
    <w:rsid w:val="0004081B"/>
    <w:rsid w:val="00040BD3"/>
    <w:rsid w:val="00041753"/>
    <w:rsid w:val="000428C8"/>
    <w:rsid w:val="000471B1"/>
    <w:rsid w:val="00050295"/>
    <w:rsid w:val="000618C8"/>
    <w:rsid w:val="00064A0A"/>
    <w:rsid w:val="00070374"/>
    <w:rsid w:val="00070D3A"/>
    <w:rsid w:val="000722F9"/>
    <w:rsid w:val="0007248A"/>
    <w:rsid w:val="00075276"/>
    <w:rsid w:val="00081DEB"/>
    <w:rsid w:val="000842A2"/>
    <w:rsid w:val="000903C8"/>
    <w:rsid w:val="00097552"/>
    <w:rsid w:val="000A40C6"/>
    <w:rsid w:val="000B4952"/>
    <w:rsid w:val="000B593F"/>
    <w:rsid w:val="000B630B"/>
    <w:rsid w:val="000C0991"/>
    <w:rsid w:val="000C57FB"/>
    <w:rsid w:val="000D419D"/>
    <w:rsid w:val="000D5544"/>
    <w:rsid w:val="000D554D"/>
    <w:rsid w:val="000E6920"/>
    <w:rsid w:val="000F237F"/>
    <w:rsid w:val="0011028F"/>
    <w:rsid w:val="00115D21"/>
    <w:rsid w:val="00124EEF"/>
    <w:rsid w:val="00127FD9"/>
    <w:rsid w:val="00133ED3"/>
    <w:rsid w:val="00136737"/>
    <w:rsid w:val="00142F9C"/>
    <w:rsid w:val="00144A64"/>
    <w:rsid w:val="00147534"/>
    <w:rsid w:val="00154706"/>
    <w:rsid w:val="00161D40"/>
    <w:rsid w:val="00164AFA"/>
    <w:rsid w:val="00165219"/>
    <w:rsid w:val="0017044A"/>
    <w:rsid w:val="00174C1F"/>
    <w:rsid w:val="0019267D"/>
    <w:rsid w:val="001A2976"/>
    <w:rsid w:val="001A31A5"/>
    <w:rsid w:val="001A5CC9"/>
    <w:rsid w:val="001B225F"/>
    <w:rsid w:val="001B2E0A"/>
    <w:rsid w:val="001C102C"/>
    <w:rsid w:val="001C3F41"/>
    <w:rsid w:val="001D0794"/>
    <w:rsid w:val="001D09CA"/>
    <w:rsid w:val="001D0B60"/>
    <w:rsid w:val="001D0BF9"/>
    <w:rsid w:val="001E717F"/>
    <w:rsid w:val="001E7FE7"/>
    <w:rsid w:val="001F0201"/>
    <w:rsid w:val="001F136C"/>
    <w:rsid w:val="001F255C"/>
    <w:rsid w:val="00205C16"/>
    <w:rsid w:val="00205DB0"/>
    <w:rsid w:val="00220253"/>
    <w:rsid w:val="0022584E"/>
    <w:rsid w:val="00235FFC"/>
    <w:rsid w:val="00240F58"/>
    <w:rsid w:val="00243954"/>
    <w:rsid w:val="002445E2"/>
    <w:rsid w:val="00245FC9"/>
    <w:rsid w:val="00250E84"/>
    <w:rsid w:val="002538AD"/>
    <w:rsid w:val="00257C39"/>
    <w:rsid w:val="0026063F"/>
    <w:rsid w:val="002634DF"/>
    <w:rsid w:val="0027387B"/>
    <w:rsid w:val="00273C07"/>
    <w:rsid w:val="00274676"/>
    <w:rsid w:val="00287BA3"/>
    <w:rsid w:val="002913FF"/>
    <w:rsid w:val="002B40CB"/>
    <w:rsid w:val="002C42B0"/>
    <w:rsid w:val="002C5E74"/>
    <w:rsid w:val="002D0AE8"/>
    <w:rsid w:val="002D1A80"/>
    <w:rsid w:val="002D1AC1"/>
    <w:rsid w:val="002D58BE"/>
    <w:rsid w:val="002D60D3"/>
    <w:rsid w:val="002E18D9"/>
    <w:rsid w:val="002E1BD3"/>
    <w:rsid w:val="002E2B59"/>
    <w:rsid w:val="002F282D"/>
    <w:rsid w:val="003024B5"/>
    <w:rsid w:val="00312CB4"/>
    <w:rsid w:val="003215D2"/>
    <w:rsid w:val="00325750"/>
    <w:rsid w:val="0033561E"/>
    <w:rsid w:val="00352671"/>
    <w:rsid w:val="00361089"/>
    <w:rsid w:val="00363D8A"/>
    <w:rsid w:val="00365199"/>
    <w:rsid w:val="00381FEA"/>
    <w:rsid w:val="003849AC"/>
    <w:rsid w:val="00392D6B"/>
    <w:rsid w:val="00392DDA"/>
    <w:rsid w:val="00393984"/>
    <w:rsid w:val="00394555"/>
    <w:rsid w:val="003948B4"/>
    <w:rsid w:val="003A27AF"/>
    <w:rsid w:val="003A5DAD"/>
    <w:rsid w:val="003A683E"/>
    <w:rsid w:val="003B0685"/>
    <w:rsid w:val="003B36E8"/>
    <w:rsid w:val="003B47A3"/>
    <w:rsid w:val="003C07F7"/>
    <w:rsid w:val="003C6D86"/>
    <w:rsid w:val="003E51B8"/>
    <w:rsid w:val="003E5FC8"/>
    <w:rsid w:val="003E600C"/>
    <w:rsid w:val="003F33DF"/>
    <w:rsid w:val="003F4A36"/>
    <w:rsid w:val="004049F8"/>
    <w:rsid w:val="00404C8F"/>
    <w:rsid w:val="00404E67"/>
    <w:rsid w:val="004149C4"/>
    <w:rsid w:val="00415B0A"/>
    <w:rsid w:val="00422B6C"/>
    <w:rsid w:val="00427E46"/>
    <w:rsid w:val="00431EAE"/>
    <w:rsid w:val="00432C1C"/>
    <w:rsid w:val="004343D4"/>
    <w:rsid w:val="004351F4"/>
    <w:rsid w:val="00436954"/>
    <w:rsid w:val="00446370"/>
    <w:rsid w:val="00450384"/>
    <w:rsid w:val="00450E7A"/>
    <w:rsid w:val="00452444"/>
    <w:rsid w:val="00461331"/>
    <w:rsid w:val="00472590"/>
    <w:rsid w:val="0048196C"/>
    <w:rsid w:val="0048234C"/>
    <w:rsid w:val="00492CAB"/>
    <w:rsid w:val="00496AB0"/>
    <w:rsid w:val="004A5C69"/>
    <w:rsid w:val="004B59FE"/>
    <w:rsid w:val="004C0125"/>
    <w:rsid w:val="004E4377"/>
    <w:rsid w:val="004E60F6"/>
    <w:rsid w:val="004E6A31"/>
    <w:rsid w:val="004F4EB2"/>
    <w:rsid w:val="005055B3"/>
    <w:rsid w:val="00505780"/>
    <w:rsid w:val="005147A3"/>
    <w:rsid w:val="0051500E"/>
    <w:rsid w:val="00516FCA"/>
    <w:rsid w:val="005173B5"/>
    <w:rsid w:val="00521F0D"/>
    <w:rsid w:val="005272D5"/>
    <w:rsid w:val="005342EB"/>
    <w:rsid w:val="0054429F"/>
    <w:rsid w:val="00545088"/>
    <w:rsid w:val="00545DD6"/>
    <w:rsid w:val="00551667"/>
    <w:rsid w:val="005536AB"/>
    <w:rsid w:val="00560960"/>
    <w:rsid w:val="005673DD"/>
    <w:rsid w:val="005752BB"/>
    <w:rsid w:val="00587914"/>
    <w:rsid w:val="0059085A"/>
    <w:rsid w:val="005915A9"/>
    <w:rsid w:val="005A11B7"/>
    <w:rsid w:val="005A293C"/>
    <w:rsid w:val="005A69C5"/>
    <w:rsid w:val="005A6F5A"/>
    <w:rsid w:val="005B7B9F"/>
    <w:rsid w:val="005C0425"/>
    <w:rsid w:val="005C1C3D"/>
    <w:rsid w:val="005C1D2E"/>
    <w:rsid w:val="005C1F32"/>
    <w:rsid w:val="005C3F85"/>
    <w:rsid w:val="005C4E93"/>
    <w:rsid w:val="005C6007"/>
    <w:rsid w:val="005C6A05"/>
    <w:rsid w:val="005D4A31"/>
    <w:rsid w:val="005E2EC7"/>
    <w:rsid w:val="005E309A"/>
    <w:rsid w:val="005E30DA"/>
    <w:rsid w:val="005E641D"/>
    <w:rsid w:val="005F29B0"/>
    <w:rsid w:val="00600A6F"/>
    <w:rsid w:val="00601351"/>
    <w:rsid w:val="00606E8F"/>
    <w:rsid w:val="00612214"/>
    <w:rsid w:val="00614A7A"/>
    <w:rsid w:val="00615E37"/>
    <w:rsid w:val="00623E89"/>
    <w:rsid w:val="0063183A"/>
    <w:rsid w:val="00634098"/>
    <w:rsid w:val="006346D6"/>
    <w:rsid w:val="00635C57"/>
    <w:rsid w:val="00644619"/>
    <w:rsid w:val="00647D20"/>
    <w:rsid w:val="006514DB"/>
    <w:rsid w:val="0065314F"/>
    <w:rsid w:val="006538E6"/>
    <w:rsid w:val="00655C55"/>
    <w:rsid w:val="006649C7"/>
    <w:rsid w:val="006663A8"/>
    <w:rsid w:val="00672FA6"/>
    <w:rsid w:val="0068078D"/>
    <w:rsid w:val="00683AE8"/>
    <w:rsid w:val="006844B2"/>
    <w:rsid w:val="00687C6C"/>
    <w:rsid w:val="00690043"/>
    <w:rsid w:val="006929F9"/>
    <w:rsid w:val="00695F1D"/>
    <w:rsid w:val="006973D2"/>
    <w:rsid w:val="006A12E5"/>
    <w:rsid w:val="006A76A1"/>
    <w:rsid w:val="006A7CCC"/>
    <w:rsid w:val="006B09F8"/>
    <w:rsid w:val="006B0AE4"/>
    <w:rsid w:val="006B3E42"/>
    <w:rsid w:val="006C661A"/>
    <w:rsid w:val="006D1350"/>
    <w:rsid w:val="006D3BA0"/>
    <w:rsid w:val="006E1833"/>
    <w:rsid w:val="006E1C6F"/>
    <w:rsid w:val="006E538F"/>
    <w:rsid w:val="006E74CA"/>
    <w:rsid w:val="006F0A23"/>
    <w:rsid w:val="006F176F"/>
    <w:rsid w:val="006F1E85"/>
    <w:rsid w:val="006F25FA"/>
    <w:rsid w:val="006F3704"/>
    <w:rsid w:val="006F62DD"/>
    <w:rsid w:val="0070529E"/>
    <w:rsid w:val="00715D29"/>
    <w:rsid w:val="00720654"/>
    <w:rsid w:val="00723444"/>
    <w:rsid w:val="00723675"/>
    <w:rsid w:val="007279AE"/>
    <w:rsid w:val="00731A38"/>
    <w:rsid w:val="007339F2"/>
    <w:rsid w:val="007418F4"/>
    <w:rsid w:val="0074736C"/>
    <w:rsid w:val="00754485"/>
    <w:rsid w:val="00760385"/>
    <w:rsid w:val="00764E23"/>
    <w:rsid w:val="00765E87"/>
    <w:rsid w:val="00766BFD"/>
    <w:rsid w:val="007678E8"/>
    <w:rsid w:val="0077097D"/>
    <w:rsid w:val="00774092"/>
    <w:rsid w:val="00776FCD"/>
    <w:rsid w:val="007776E4"/>
    <w:rsid w:val="00781A1B"/>
    <w:rsid w:val="00787606"/>
    <w:rsid w:val="007918B7"/>
    <w:rsid w:val="00792272"/>
    <w:rsid w:val="007968D2"/>
    <w:rsid w:val="007A0450"/>
    <w:rsid w:val="007A0DBA"/>
    <w:rsid w:val="007A2281"/>
    <w:rsid w:val="007B38E0"/>
    <w:rsid w:val="007C3764"/>
    <w:rsid w:val="007C62D1"/>
    <w:rsid w:val="007C6911"/>
    <w:rsid w:val="007C7FFA"/>
    <w:rsid w:val="007D0EF0"/>
    <w:rsid w:val="007D3EC1"/>
    <w:rsid w:val="007D55CB"/>
    <w:rsid w:val="007E1674"/>
    <w:rsid w:val="007E1DCF"/>
    <w:rsid w:val="007E46DA"/>
    <w:rsid w:val="007E555E"/>
    <w:rsid w:val="007F54B8"/>
    <w:rsid w:val="00811D11"/>
    <w:rsid w:val="00811DE2"/>
    <w:rsid w:val="0082433B"/>
    <w:rsid w:val="00825765"/>
    <w:rsid w:val="00827185"/>
    <w:rsid w:val="0083309F"/>
    <w:rsid w:val="008332BC"/>
    <w:rsid w:val="00834008"/>
    <w:rsid w:val="008422F7"/>
    <w:rsid w:val="00842AAF"/>
    <w:rsid w:val="00846405"/>
    <w:rsid w:val="00847F94"/>
    <w:rsid w:val="00886C49"/>
    <w:rsid w:val="00890137"/>
    <w:rsid w:val="0089080F"/>
    <w:rsid w:val="008917F3"/>
    <w:rsid w:val="008B1956"/>
    <w:rsid w:val="008B6E1B"/>
    <w:rsid w:val="008C4463"/>
    <w:rsid w:val="008C7E0E"/>
    <w:rsid w:val="008E5122"/>
    <w:rsid w:val="008E7906"/>
    <w:rsid w:val="008F11CD"/>
    <w:rsid w:val="008F54C0"/>
    <w:rsid w:val="008F779B"/>
    <w:rsid w:val="00911D33"/>
    <w:rsid w:val="00914BB9"/>
    <w:rsid w:val="00917630"/>
    <w:rsid w:val="009210AD"/>
    <w:rsid w:val="00923628"/>
    <w:rsid w:val="009239FF"/>
    <w:rsid w:val="00925DBF"/>
    <w:rsid w:val="00940C88"/>
    <w:rsid w:val="0094207D"/>
    <w:rsid w:val="00944BE2"/>
    <w:rsid w:val="00946F5B"/>
    <w:rsid w:val="00954104"/>
    <w:rsid w:val="0095767C"/>
    <w:rsid w:val="00962378"/>
    <w:rsid w:val="009625AB"/>
    <w:rsid w:val="00962EC6"/>
    <w:rsid w:val="009822C8"/>
    <w:rsid w:val="00983CFD"/>
    <w:rsid w:val="00992788"/>
    <w:rsid w:val="0099345F"/>
    <w:rsid w:val="00996452"/>
    <w:rsid w:val="009B43A7"/>
    <w:rsid w:val="009B7DFE"/>
    <w:rsid w:val="009C1665"/>
    <w:rsid w:val="009C2386"/>
    <w:rsid w:val="009E5085"/>
    <w:rsid w:val="009E6F2C"/>
    <w:rsid w:val="009F08CA"/>
    <w:rsid w:val="009F707C"/>
    <w:rsid w:val="00A01B73"/>
    <w:rsid w:val="00A01F6F"/>
    <w:rsid w:val="00A029A5"/>
    <w:rsid w:val="00A02C31"/>
    <w:rsid w:val="00A03400"/>
    <w:rsid w:val="00A05A07"/>
    <w:rsid w:val="00A115E3"/>
    <w:rsid w:val="00A121DB"/>
    <w:rsid w:val="00A16824"/>
    <w:rsid w:val="00A16D4B"/>
    <w:rsid w:val="00A2427C"/>
    <w:rsid w:val="00A27BBD"/>
    <w:rsid w:val="00A35AA5"/>
    <w:rsid w:val="00A35EBF"/>
    <w:rsid w:val="00A413D8"/>
    <w:rsid w:val="00A454EE"/>
    <w:rsid w:val="00A4648B"/>
    <w:rsid w:val="00A648F4"/>
    <w:rsid w:val="00A660DF"/>
    <w:rsid w:val="00A66BB5"/>
    <w:rsid w:val="00A7079E"/>
    <w:rsid w:val="00A71506"/>
    <w:rsid w:val="00A72B2D"/>
    <w:rsid w:val="00A759AC"/>
    <w:rsid w:val="00A76625"/>
    <w:rsid w:val="00A817CB"/>
    <w:rsid w:val="00A818FE"/>
    <w:rsid w:val="00A82E2E"/>
    <w:rsid w:val="00A83518"/>
    <w:rsid w:val="00A90C46"/>
    <w:rsid w:val="00AA7BEB"/>
    <w:rsid w:val="00AA7C66"/>
    <w:rsid w:val="00AB3FB2"/>
    <w:rsid w:val="00AC1C37"/>
    <w:rsid w:val="00AC5D67"/>
    <w:rsid w:val="00AE4D7A"/>
    <w:rsid w:val="00AF092E"/>
    <w:rsid w:val="00AF2962"/>
    <w:rsid w:val="00AF2B7D"/>
    <w:rsid w:val="00AF70E8"/>
    <w:rsid w:val="00B023D4"/>
    <w:rsid w:val="00B023F8"/>
    <w:rsid w:val="00B053CD"/>
    <w:rsid w:val="00B06E0C"/>
    <w:rsid w:val="00B2230A"/>
    <w:rsid w:val="00B31051"/>
    <w:rsid w:val="00B51C7C"/>
    <w:rsid w:val="00B533F0"/>
    <w:rsid w:val="00B55528"/>
    <w:rsid w:val="00B55FF6"/>
    <w:rsid w:val="00B56EAE"/>
    <w:rsid w:val="00B57C23"/>
    <w:rsid w:val="00B614F3"/>
    <w:rsid w:val="00B6609D"/>
    <w:rsid w:val="00B678E2"/>
    <w:rsid w:val="00B67C64"/>
    <w:rsid w:val="00B67ED6"/>
    <w:rsid w:val="00B71B4D"/>
    <w:rsid w:val="00B739FA"/>
    <w:rsid w:val="00B824A6"/>
    <w:rsid w:val="00B85266"/>
    <w:rsid w:val="00B95AAD"/>
    <w:rsid w:val="00B95D7A"/>
    <w:rsid w:val="00B95F7E"/>
    <w:rsid w:val="00BA3DF6"/>
    <w:rsid w:val="00BA65EF"/>
    <w:rsid w:val="00BA766B"/>
    <w:rsid w:val="00BB018B"/>
    <w:rsid w:val="00BB036D"/>
    <w:rsid w:val="00BB3222"/>
    <w:rsid w:val="00BC261B"/>
    <w:rsid w:val="00BC6B2D"/>
    <w:rsid w:val="00BD084C"/>
    <w:rsid w:val="00BD08BA"/>
    <w:rsid w:val="00BD27D4"/>
    <w:rsid w:val="00BE053C"/>
    <w:rsid w:val="00BE087C"/>
    <w:rsid w:val="00BE166B"/>
    <w:rsid w:val="00BE3C6A"/>
    <w:rsid w:val="00BE4468"/>
    <w:rsid w:val="00BE5C30"/>
    <w:rsid w:val="00BE6C16"/>
    <w:rsid w:val="00BE7A33"/>
    <w:rsid w:val="00BF31AD"/>
    <w:rsid w:val="00BF766F"/>
    <w:rsid w:val="00C00B3D"/>
    <w:rsid w:val="00C02620"/>
    <w:rsid w:val="00C14442"/>
    <w:rsid w:val="00C20508"/>
    <w:rsid w:val="00C22C21"/>
    <w:rsid w:val="00C2457E"/>
    <w:rsid w:val="00C269F3"/>
    <w:rsid w:val="00C273EA"/>
    <w:rsid w:val="00C302DD"/>
    <w:rsid w:val="00C34B64"/>
    <w:rsid w:val="00C35D71"/>
    <w:rsid w:val="00C37A0D"/>
    <w:rsid w:val="00C40A18"/>
    <w:rsid w:val="00C42A8F"/>
    <w:rsid w:val="00C51025"/>
    <w:rsid w:val="00C663E0"/>
    <w:rsid w:val="00C70FA4"/>
    <w:rsid w:val="00C712AC"/>
    <w:rsid w:val="00C71ED1"/>
    <w:rsid w:val="00C77FEB"/>
    <w:rsid w:val="00C97647"/>
    <w:rsid w:val="00CA2376"/>
    <w:rsid w:val="00CA6B20"/>
    <w:rsid w:val="00CA7E7D"/>
    <w:rsid w:val="00CB1ADD"/>
    <w:rsid w:val="00CB2011"/>
    <w:rsid w:val="00CC11E2"/>
    <w:rsid w:val="00CC15CF"/>
    <w:rsid w:val="00CC2423"/>
    <w:rsid w:val="00CC3155"/>
    <w:rsid w:val="00CC6F04"/>
    <w:rsid w:val="00CD27A9"/>
    <w:rsid w:val="00CD297D"/>
    <w:rsid w:val="00CD48F3"/>
    <w:rsid w:val="00CE4A55"/>
    <w:rsid w:val="00CF1438"/>
    <w:rsid w:val="00CF267C"/>
    <w:rsid w:val="00D01103"/>
    <w:rsid w:val="00D039AD"/>
    <w:rsid w:val="00D07B0A"/>
    <w:rsid w:val="00D15CCA"/>
    <w:rsid w:val="00D20AF9"/>
    <w:rsid w:val="00D21133"/>
    <w:rsid w:val="00D21E33"/>
    <w:rsid w:val="00D229B1"/>
    <w:rsid w:val="00D31AF7"/>
    <w:rsid w:val="00D321BF"/>
    <w:rsid w:val="00D34664"/>
    <w:rsid w:val="00D55327"/>
    <w:rsid w:val="00D60454"/>
    <w:rsid w:val="00D72425"/>
    <w:rsid w:val="00D74C81"/>
    <w:rsid w:val="00D8048D"/>
    <w:rsid w:val="00D82702"/>
    <w:rsid w:val="00D8307E"/>
    <w:rsid w:val="00D85460"/>
    <w:rsid w:val="00D928EF"/>
    <w:rsid w:val="00D93539"/>
    <w:rsid w:val="00D96BD9"/>
    <w:rsid w:val="00D978A8"/>
    <w:rsid w:val="00DA3340"/>
    <w:rsid w:val="00DA742E"/>
    <w:rsid w:val="00DA7833"/>
    <w:rsid w:val="00DC18CB"/>
    <w:rsid w:val="00DC19E0"/>
    <w:rsid w:val="00DC2580"/>
    <w:rsid w:val="00DC324B"/>
    <w:rsid w:val="00DE129F"/>
    <w:rsid w:val="00DF16FF"/>
    <w:rsid w:val="00E11CCF"/>
    <w:rsid w:val="00E3167D"/>
    <w:rsid w:val="00E31703"/>
    <w:rsid w:val="00E32EAD"/>
    <w:rsid w:val="00E35EE8"/>
    <w:rsid w:val="00E421C8"/>
    <w:rsid w:val="00E457A5"/>
    <w:rsid w:val="00E45DBE"/>
    <w:rsid w:val="00E626DF"/>
    <w:rsid w:val="00E70151"/>
    <w:rsid w:val="00E75FA9"/>
    <w:rsid w:val="00E803E2"/>
    <w:rsid w:val="00E812DB"/>
    <w:rsid w:val="00E8426F"/>
    <w:rsid w:val="00E85045"/>
    <w:rsid w:val="00E876BD"/>
    <w:rsid w:val="00E93B85"/>
    <w:rsid w:val="00E9676A"/>
    <w:rsid w:val="00E977B7"/>
    <w:rsid w:val="00E9787F"/>
    <w:rsid w:val="00EA0D70"/>
    <w:rsid w:val="00EA53B6"/>
    <w:rsid w:val="00EA6315"/>
    <w:rsid w:val="00EB0CAE"/>
    <w:rsid w:val="00EC51A4"/>
    <w:rsid w:val="00EC5695"/>
    <w:rsid w:val="00ED1BBF"/>
    <w:rsid w:val="00ED2314"/>
    <w:rsid w:val="00ED2DB6"/>
    <w:rsid w:val="00ED394B"/>
    <w:rsid w:val="00F034AB"/>
    <w:rsid w:val="00F1183B"/>
    <w:rsid w:val="00F11C3C"/>
    <w:rsid w:val="00F1250E"/>
    <w:rsid w:val="00F12663"/>
    <w:rsid w:val="00F25A30"/>
    <w:rsid w:val="00F31332"/>
    <w:rsid w:val="00F31EA1"/>
    <w:rsid w:val="00F37FC9"/>
    <w:rsid w:val="00F40D36"/>
    <w:rsid w:val="00F4463B"/>
    <w:rsid w:val="00F50C5B"/>
    <w:rsid w:val="00F55A68"/>
    <w:rsid w:val="00F572FA"/>
    <w:rsid w:val="00F60539"/>
    <w:rsid w:val="00F62BF6"/>
    <w:rsid w:val="00F72126"/>
    <w:rsid w:val="00F721E3"/>
    <w:rsid w:val="00F73D1B"/>
    <w:rsid w:val="00F7542F"/>
    <w:rsid w:val="00F82058"/>
    <w:rsid w:val="00F95775"/>
    <w:rsid w:val="00FA1907"/>
    <w:rsid w:val="00FA1E31"/>
    <w:rsid w:val="00FA3013"/>
    <w:rsid w:val="00FB0780"/>
    <w:rsid w:val="00FB7C1F"/>
    <w:rsid w:val="00FC27F4"/>
    <w:rsid w:val="00FC300A"/>
    <w:rsid w:val="00FE0B5F"/>
    <w:rsid w:val="00FF12C7"/>
    <w:rsid w:val="00FF46E7"/>
    <w:rsid w:val="00FF5E3F"/>
    <w:rsid w:val="00FF74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C9758"/>
  <w15:docId w15:val="{29B12C9A-A54C-4E29-AF40-E48F5787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4619"/>
    <w:pPr>
      <w:spacing w:before="120" w:after="120" w:line="360" w:lineRule="auto"/>
      <w:jc w:val="both"/>
    </w:pPr>
    <w:rPr>
      <w:rFonts w:ascii="Arial" w:hAnsi="Arial"/>
      <w:sz w:val="20"/>
    </w:rPr>
  </w:style>
  <w:style w:type="paragraph" w:styleId="Heading1">
    <w:name w:val="heading 1"/>
    <w:basedOn w:val="Normal"/>
    <w:next w:val="Normal"/>
    <w:link w:val="Heading1Char"/>
    <w:uiPriority w:val="9"/>
    <w:qFormat/>
    <w:rsid w:val="009210AD"/>
    <w:pPr>
      <w:keepNext/>
      <w:keepLines/>
      <w:spacing w:before="360" w:after="6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9210AD"/>
    <w:pPr>
      <w:keepNext/>
      <w:keepLines/>
      <w:numPr>
        <w:numId w:val="1"/>
      </w:numPr>
      <w:outlineLvl w:val="1"/>
    </w:pPr>
    <w:rPr>
      <w:rFonts w:eastAsiaTheme="majorEastAsia" w:cstheme="majorBidi"/>
      <w:b/>
      <w:sz w:val="22"/>
      <w:szCs w:val="26"/>
    </w:rPr>
  </w:style>
  <w:style w:type="paragraph" w:styleId="Heading3">
    <w:name w:val="heading 3"/>
    <w:basedOn w:val="Normal"/>
    <w:next w:val="Normal"/>
    <w:link w:val="Heading3Char"/>
    <w:uiPriority w:val="9"/>
    <w:qFormat/>
    <w:rsid w:val="00760385"/>
    <w:pPr>
      <w:keepNext/>
      <w:keepLines/>
      <w:outlineLvl w:val="2"/>
    </w:pPr>
    <w:rPr>
      <w:rFonts w:eastAsiaTheme="majorEastAsia" w:cstheme="majorBidi"/>
      <w:b/>
      <w:i/>
      <w:sz w:val="22"/>
      <w:szCs w:val="24"/>
    </w:rPr>
  </w:style>
  <w:style w:type="paragraph" w:styleId="Heading4">
    <w:name w:val="heading 4"/>
    <w:basedOn w:val="Normal"/>
    <w:next w:val="Normal"/>
    <w:link w:val="Heading4Char"/>
    <w:uiPriority w:val="9"/>
    <w:unhideWhenUsed/>
    <w:qFormat/>
    <w:rsid w:val="003F4A36"/>
    <w:pPr>
      <w:keepNext/>
      <w:keepLines/>
      <w:spacing w:before="40" w:after="0"/>
      <w:outlineLvl w:val="3"/>
    </w:pPr>
    <w:rPr>
      <w:rFonts w:eastAsiaTheme="majorEastAsia" w:cstheme="majorBidi"/>
      <w:b/>
      <w:i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E97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7B7"/>
  </w:style>
  <w:style w:type="paragraph" w:styleId="Footer">
    <w:name w:val="footer"/>
    <w:basedOn w:val="Normal"/>
    <w:link w:val="FooterChar"/>
    <w:uiPriority w:val="99"/>
    <w:unhideWhenUsed/>
    <w:qFormat/>
    <w:rsid w:val="00064A0A"/>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064A0A"/>
    <w:rPr>
      <w:rFonts w:ascii="Arial" w:hAnsi="Arial"/>
      <w:sz w:val="16"/>
    </w:rPr>
  </w:style>
  <w:style w:type="character" w:customStyle="1" w:styleId="Heading1Char">
    <w:name w:val="Heading 1 Char"/>
    <w:basedOn w:val="DefaultParagraphFont"/>
    <w:link w:val="Heading1"/>
    <w:uiPriority w:val="9"/>
    <w:rsid w:val="009210AD"/>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9210AD"/>
    <w:rPr>
      <w:rFonts w:ascii="Arial" w:eastAsiaTheme="majorEastAsia" w:hAnsi="Arial" w:cstheme="majorBidi"/>
      <w:b/>
      <w:szCs w:val="26"/>
    </w:rPr>
  </w:style>
  <w:style w:type="paragraph" w:customStyle="1" w:styleId="Style1">
    <w:name w:val="Style1"/>
    <w:basedOn w:val="Heading1"/>
    <w:link w:val="Style1Char"/>
    <w:qFormat/>
    <w:rsid w:val="00A121DB"/>
    <w:pPr>
      <w:spacing w:before="480"/>
      <w:jc w:val="center"/>
    </w:pPr>
    <w:rPr>
      <w:rFonts w:ascii="Verdana" w:hAnsi="Verdana"/>
    </w:rPr>
  </w:style>
  <w:style w:type="paragraph" w:customStyle="1" w:styleId="Style2">
    <w:name w:val="Style2"/>
    <w:basedOn w:val="Normal"/>
    <w:link w:val="Style2Char"/>
    <w:qFormat/>
    <w:rsid w:val="00A121DB"/>
    <w:rPr>
      <w:rFonts w:ascii="Verdana" w:hAnsi="Verdana"/>
      <w:b/>
    </w:rPr>
  </w:style>
  <w:style w:type="character" w:customStyle="1" w:styleId="Style1Char">
    <w:name w:val="Style1 Char"/>
    <w:basedOn w:val="Heading1Char"/>
    <w:link w:val="Style1"/>
    <w:rsid w:val="00A121DB"/>
    <w:rPr>
      <w:rFonts w:ascii="Verdana" w:eastAsiaTheme="majorEastAsia" w:hAnsi="Verdana" w:cstheme="majorBidi"/>
      <w:b/>
      <w:sz w:val="24"/>
      <w:szCs w:val="32"/>
    </w:rPr>
  </w:style>
  <w:style w:type="character" w:customStyle="1" w:styleId="Heading3Char">
    <w:name w:val="Heading 3 Char"/>
    <w:basedOn w:val="DefaultParagraphFont"/>
    <w:link w:val="Heading3"/>
    <w:uiPriority w:val="9"/>
    <w:rsid w:val="00760385"/>
    <w:rPr>
      <w:rFonts w:ascii="Arial" w:eastAsiaTheme="majorEastAsia" w:hAnsi="Arial" w:cstheme="majorBidi"/>
      <w:b/>
      <w:i/>
      <w:szCs w:val="24"/>
    </w:rPr>
  </w:style>
  <w:style w:type="character" w:customStyle="1" w:styleId="Style2Char">
    <w:name w:val="Style2 Char"/>
    <w:basedOn w:val="DefaultParagraphFont"/>
    <w:link w:val="Style2"/>
    <w:rsid w:val="00A121DB"/>
    <w:rPr>
      <w:rFonts w:ascii="Verdana" w:hAnsi="Verdana"/>
      <w:b/>
      <w:sz w:val="20"/>
    </w:rPr>
  </w:style>
  <w:style w:type="paragraph" w:styleId="TOC1">
    <w:name w:val="toc 1"/>
    <w:basedOn w:val="Normal"/>
    <w:next w:val="Normal"/>
    <w:autoRedefine/>
    <w:uiPriority w:val="39"/>
    <w:rsid w:val="00A121DB"/>
    <w:rPr>
      <w:rFonts w:eastAsia="Times New Roman" w:cs="Times New Roman"/>
      <w:szCs w:val="24"/>
      <w:lang w:val="en-GB"/>
    </w:rPr>
  </w:style>
  <w:style w:type="paragraph" w:styleId="TOC2">
    <w:name w:val="toc 2"/>
    <w:basedOn w:val="Normal"/>
    <w:next w:val="Normal"/>
    <w:autoRedefine/>
    <w:uiPriority w:val="39"/>
    <w:rsid w:val="00A121DB"/>
    <w:pPr>
      <w:ind w:left="200"/>
    </w:pPr>
    <w:rPr>
      <w:rFonts w:eastAsia="Times New Roman" w:cs="Times New Roman"/>
      <w:szCs w:val="24"/>
      <w:lang w:val="en-GB"/>
    </w:rPr>
  </w:style>
  <w:style w:type="character" w:styleId="Hyperlink">
    <w:name w:val="Hyperlink"/>
    <w:basedOn w:val="DefaultParagraphFont"/>
    <w:uiPriority w:val="99"/>
    <w:rsid w:val="00A121DB"/>
    <w:rPr>
      <w:color w:val="0000FF"/>
      <w:u w:val="single"/>
    </w:rPr>
  </w:style>
  <w:style w:type="paragraph" w:customStyle="1" w:styleId="Procedurebody2">
    <w:name w:val="Procedure body 2"/>
    <w:basedOn w:val="Normal"/>
    <w:rsid w:val="00BD27D4"/>
    <w:pPr>
      <w:ind w:left="720"/>
    </w:pPr>
    <w:rPr>
      <w:rFonts w:eastAsia="Times New Roman" w:cs="Times New Roman"/>
      <w:szCs w:val="20"/>
    </w:rPr>
  </w:style>
  <w:style w:type="paragraph" w:styleId="ListParagraph">
    <w:name w:val="List Paragraph"/>
    <w:basedOn w:val="Normal"/>
    <w:uiPriority w:val="34"/>
    <w:qFormat/>
    <w:rsid w:val="00CA6B20"/>
    <w:pPr>
      <w:ind w:left="720"/>
      <w:contextualSpacing/>
    </w:pPr>
  </w:style>
  <w:style w:type="paragraph" w:styleId="BalloonText">
    <w:name w:val="Balloon Text"/>
    <w:basedOn w:val="Normal"/>
    <w:link w:val="BalloonTextChar"/>
    <w:uiPriority w:val="99"/>
    <w:semiHidden/>
    <w:unhideWhenUsed/>
    <w:rsid w:val="00CA6B2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6B20"/>
    <w:rPr>
      <w:rFonts w:ascii="Segoe UI" w:hAnsi="Segoe UI" w:cs="Segoe UI"/>
      <w:sz w:val="18"/>
      <w:szCs w:val="18"/>
    </w:rPr>
  </w:style>
  <w:style w:type="paragraph" w:styleId="NormalWeb">
    <w:name w:val="Normal (Web)"/>
    <w:basedOn w:val="Normal"/>
    <w:uiPriority w:val="99"/>
    <w:unhideWhenUsed/>
    <w:rsid w:val="00F12663"/>
    <w:pPr>
      <w:spacing w:before="100" w:beforeAutospacing="1" w:after="100" w:afterAutospacing="1" w:line="240" w:lineRule="auto"/>
      <w:jc w:val="left"/>
    </w:pPr>
    <w:rPr>
      <w:rFonts w:ascii="Times New Roman" w:eastAsia="Calibri" w:hAnsi="Times New Roman" w:cs="Times New Roman"/>
      <w:sz w:val="24"/>
      <w:szCs w:val="24"/>
    </w:rPr>
  </w:style>
  <w:style w:type="table" w:styleId="TableGrid">
    <w:name w:val="Table Grid"/>
    <w:basedOn w:val="TableNormal"/>
    <w:uiPriority w:val="39"/>
    <w:rsid w:val="005C1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92272"/>
    <w:rPr>
      <w:sz w:val="16"/>
      <w:szCs w:val="16"/>
    </w:rPr>
  </w:style>
  <w:style w:type="paragraph" w:styleId="CommentText">
    <w:name w:val="annotation text"/>
    <w:basedOn w:val="Normal"/>
    <w:link w:val="CommentTextChar"/>
    <w:uiPriority w:val="99"/>
    <w:unhideWhenUsed/>
    <w:rsid w:val="00792272"/>
    <w:pPr>
      <w:spacing w:line="240" w:lineRule="auto"/>
    </w:pPr>
    <w:rPr>
      <w:szCs w:val="20"/>
    </w:rPr>
  </w:style>
  <w:style w:type="character" w:customStyle="1" w:styleId="CommentTextChar">
    <w:name w:val="Comment Text Char"/>
    <w:basedOn w:val="DefaultParagraphFont"/>
    <w:link w:val="CommentText"/>
    <w:uiPriority w:val="99"/>
    <w:rsid w:val="00792272"/>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92272"/>
    <w:rPr>
      <w:b/>
      <w:bCs/>
    </w:rPr>
  </w:style>
  <w:style w:type="character" w:customStyle="1" w:styleId="CommentSubjectChar">
    <w:name w:val="Comment Subject Char"/>
    <w:basedOn w:val="CommentTextChar"/>
    <w:link w:val="CommentSubject"/>
    <w:uiPriority w:val="99"/>
    <w:semiHidden/>
    <w:rsid w:val="00792272"/>
    <w:rPr>
      <w:rFonts w:ascii="Arial" w:hAnsi="Arial"/>
      <w:b/>
      <w:bCs/>
      <w:sz w:val="20"/>
      <w:szCs w:val="20"/>
    </w:rPr>
  </w:style>
  <w:style w:type="paragraph" w:styleId="Revision">
    <w:name w:val="Revision"/>
    <w:hidden/>
    <w:uiPriority w:val="99"/>
    <w:semiHidden/>
    <w:rsid w:val="00792272"/>
    <w:pPr>
      <w:spacing w:after="0" w:line="240" w:lineRule="auto"/>
    </w:pPr>
    <w:rPr>
      <w:rFonts w:ascii="Arial" w:hAnsi="Arial"/>
      <w:sz w:val="20"/>
    </w:rPr>
  </w:style>
  <w:style w:type="paragraph" w:styleId="TOCHeading">
    <w:name w:val="TOC Heading"/>
    <w:basedOn w:val="Heading1"/>
    <w:next w:val="Normal"/>
    <w:uiPriority w:val="39"/>
    <w:unhideWhenUsed/>
    <w:qFormat/>
    <w:rsid w:val="00F1183B"/>
    <w:pPr>
      <w:spacing w:before="240" w:after="0" w:line="259" w:lineRule="auto"/>
      <w:jc w:val="left"/>
      <w:outlineLvl w:val="9"/>
    </w:pPr>
    <w:rPr>
      <w:rFonts w:asciiTheme="majorHAnsi" w:hAnsiTheme="majorHAnsi"/>
      <w:b w:val="0"/>
      <w:color w:val="2E74B5" w:themeColor="accent1" w:themeShade="BF"/>
      <w:sz w:val="32"/>
    </w:rPr>
  </w:style>
  <w:style w:type="character" w:customStyle="1" w:styleId="Heading4Char">
    <w:name w:val="Heading 4 Char"/>
    <w:basedOn w:val="DefaultParagraphFont"/>
    <w:link w:val="Heading4"/>
    <w:uiPriority w:val="9"/>
    <w:rsid w:val="003F4A36"/>
    <w:rPr>
      <w:rFonts w:ascii="Arial" w:eastAsiaTheme="majorEastAsia" w:hAnsi="Arial" w:cstheme="majorBidi"/>
      <w:b/>
      <w:iCs/>
      <w:sz w:val="20"/>
      <w:u w:val="single"/>
    </w:rPr>
  </w:style>
  <w:style w:type="paragraph" w:styleId="TOC3">
    <w:name w:val="toc 3"/>
    <w:basedOn w:val="Normal"/>
    <w:next w:val="Normal"/>
    <w:autoRedefine/>
    <w:uiPriority w:val="39"/>
    <w:unhideWhenUsed/>
    <w:rsid w:val="005A11B7"/>
    <w:pPr>
      <w:spacing w:after="100"/>
      <w:ind w:left="400"/>
    </w:pPr>
  </w:style>
  <w:style w:type="paragraph" w:styleId="TOC4">
    <w:name w:val="toc 4"/>
    <w:basedOn w:val="Normal"/>
    <w:next w:val="Normal"/>
    <w:autoRedefine/>
    <w:uiPriority w:val="39"/>
    <w:unhideWhenUsed/>
    <w:rsid w:val="005A11B7"/>
    <w:pPr>
      <w:spacing w:after="100"/>
      <w:ind w:left="600"/>
    </w:pPr>
  </w:style>
  <w:style w:type="paragraph" w:styleId="Caption">
    <w:name w:val="caption"/>
    <w:basedOn w:val="Normal"/>
    <w:next w:val="Normal"/>
    <w:uiPriority w:val="35"/>
    <w:unhideWhenUsed/>
    <w:qFormat/>
    <w:rsid w:val="008B6E1B"/>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351">
      <w:bodyDiv w:val="1"/>
      <w:marLeft w:val="0"/>
      <w:marRight w:val="0"/>
      <w:marTop w:val="0"/>
      <w:marBottom w:val="0"/>
      <w:divBdr>
        <w:top w:val="none" w:sz="0" w:space="0" w:color="auto"/>
        <w:left w:val="none" w:sz="0" w:space="0" w:color="auto"/>
        <w:bottom w:val="none" w:sz="0" w:space="0" w:color="auto"/>
        <w:right w:val="none" w:sz="0" w:space="0" w:color="auto"/>
      </w:divBdr>
      <w:divsChild>
        <w:div w:id="1144618887">
          <w:marLeft w:val="547"/>
          <w:marRight w:val="0"/>
          <w:marTop w:val="0"/>
          <w:marBottom w:val="0"/>
          <w:divBdr>
            <w:top w:val="none" w:sz="0" w:space="0" w:color="auto"/>
            <w:left w:val="none" w:sz="0" w:space="0" w:color="auto"/>
            <w:bottom w:val="none" w:sz="0" w:space="0" w:color="auto"/>
            <w:right w:val="none" w:sz="0" w:space="0" w:color="auto"/>
          </w:divBdr>
        </w:div>
      </w:divsChild>
    </w:div>
    <w:div w:id="67921266">
      <w:bodyDiv w:val="1"/>
      <w:marLeft w:val="0"/>
      <w:marRight w:val="0"/>
      <w:marTop w:val="0"/>
      <w:marBottom w:val="0"/>
      <w:divBdr>
        <w:top w:val="none" w:sz="0" w:space="0" w:color="auto"/>
        <w:left w:val="none" w:sz="0" w:space="0" w:color="auto"/>
        <w:bottom w:val="none" w:sz="0" w:space="0" w:color="auto"/>
        <w:right w:val="none" w:sz="0" w:space="0" w:color="auto"/>
      </w:divBdr>
    </w:div>
    <w:div w:id="69625087">
      <w:bodyDiv w:val="1"/>
      <w:marLeft w:val="0"/>
      <w:marRight w:val="0"/>
      <w:marTop w:val="0"/>
      <w:marBottom w:val="0"/>
      <w:divBdr>
        <w:top w:val="none" w:sz="0" w:space="0" w:color="auto"/>
        <w:left w:val="none" w:sz="0" w:space="0" w:color="auto"/>
        <w:bottom w:val="none" w:sz="0" w:space="0" w:color="auto"/>
        <w:right w:val="none" w:sz="0" w:space="0" w:color="auto"/>
      </w:divBdr>
    </w:div>
    <w:div w:id="122967719">
      <w:bodyDiv w:val="1"/>
      <w:marLeft w:val="0"/>
      <w:marRight w:val="0"/>
      <w:marTop w:val="0"/>
      <w:marBottom w:val="0"/>
      <w:divBdr>
        <w:top w:val="none" w:sz="0" w:space="0" w:color="auto"/>
        <w:left w:val="none" w:sz="0" w:space="0" w:color="auto"/>
        <w:bottom w:val="none" w:sz="0" w:space="0" w:color="auto"/>
        <w:right w:val="none" w:sz="0" w:space="0" w:color="auto"/>
      </w:divBdr>
    </w:div>
    <w:div w:id="179663646">
      <w:bodyDiv w:val="1"/>
      <w:marLeft w:val="0"/>
      <w:marRight w:val="0"/>
      <w:marTop w:val="0"/>
      <w:marBottom w:val="0"/>
      <w:divBdr>
        <w:top w:val="none" w:sz="0" w:space="0" w:color="auto"/>
        <w:left w:val="none" w:sz="0" w:space="0" w:color="auto"/>
        <w:bottom w:val="none" w:sz="0" w:space="0" w:color="auto"/>
        <w:right w:val="none" w:sz="0" w:space="0" w:color="auto"/>
      </w:divBdr>
    </w:div>
    <w:div w:id="187724774">
      <w:bodyDiv w:val="1"/>
      <w:marLeft w:val="0"/>
      <w:marRight w:val="0"/>
      <w:marTop w:val="0"/>
      <w:marBottom w:val="0"/>
      <w:divBdr>
        <w:top w:val="none" w:sz="0" w:space="0" w:color="auto"/>
        <w:left w:val="none" w:sz="0" w:space="0" w:color="auto"/>
        <w:bottom w:val="none" w:sz="0" w:space="0" w:color="auto"/>
        <w:right w:val="none" w:sz="0" w:space="0" w:color="auto"/>
      </w:divBdr>
    </w:div>
    <w:div w:id="286203688">
      <w:bodyDiv w:val="1"/>
      <w:marLeft w:val="0"/>
      <w:marRight w:val="0"/>
      <w:marTop w:val="0"/>
      <w:marBottom w:val="0"/>
      <w:divBdr>
        <w:top w:val="none" w:sz="0" w:space="0" w:color="auto"/>
        <w:left w:val="none" w:sz="0" w:space="0" w:color="auto"/>
        <w:bottom w:val="none" w:sz="0" w:space="0" w:color="auto"/>
        <w:right w:val="none" w:sz="0" w:space="0" w:color="auto"/>
      </w:divBdr>
    </w:div>
    <w:div w:id="286933647">
      <w:bodyDiv w:val="1"/>
      <w:marLeft w:val="0"/>
      <w:marRight w:val="0"/>
      <w:marTop w:val="0"/>
      <w:marBottom w:val="0"/>
      <w:divBdr>
        <w:top w:val="none" w:sz="0" w:space="0" w:color="auto"/>
        <w:left w:val="none" w:sz="0" w:space="0" w:color="auto"/>
        <w:bottom w:val="none" w:sz="0" w:space="0" w:color="auto"/>
        <w:right w:val="none" w:sz="0" w:space="0" w:color="auto"/>
      </w:divBdr>
    </w:div>
    <w:div w:id="295719227">
      <w:bodyDiv w:val="1"/>
      <w:marLeft w:val="0"/>
      <w:marRight w:val="0"/>
      <w:marTop w:val="0"/>
      <w:marBottom w:val="0"/>
      <w:divBdr>
        <w:top w:val="none" w:sz="0" w:space="0" w:color="auto"/>
        <w:left w:val="none" w:sz="0" w:space="0" w:color="auto"/>
        <w:bottom w:val="none" w:sz="0" w:space="0" w:color="auto"/>
        <w:right w:val="none" w:sz="0" w:space="0" w:color="auto"/>
      </w:divBdr>
    </w:div>
    <w:div w:id="349189911">
      <w:bodyDiv w:val="1"/>
      <w:marLeft w:val="0"/>
      <w:marRight w:val="0"/>
      <w:marTop w:val="0"/>
      <w:marBottom w:val="0"/>
      <w:divBdr>
        <w:top w:val="none" w:sz="0" w:space="0" w:color="auto"/>
        <w:left w:val="none" w:sz="0" w:space="0" w:color="auto"/>
        <w:bottom w:val="none" w:sz="0" w:space="0" w:color="auto"/>
        <w:right w:val="none" w:sz="0" w:space="0" w:color="auto"/>
      </w:divBdr>
    </w:div>
    <w:div w:id="410349571">
      <w:bodyDiv w:val="1"/>
      <w:marLeft w:val="0"/>
      <w:marRight w:val="0"/>
      <w:marTop w:val="0"/>
      <w:marBottom w:val="0"/>
      <w:divBdr>
        <w:top w:val="none" w:sz="0" w:space="0" w:color="auto"/>
        <w:left w:val="none" w:sz="0" w:space="0" w:color="auto"/>
        <w:bottom w:val="none" w:sz="0" w:space="0" w:color="auto"/>
        <w:right w:val="none" w:sz="0" w:space="0" w:color="auto"/>
      </w:divBdr>
    </w:div>
    <w:div w:id="426970848">
      <w:bodyDiv w:val="1"/>
      <w:marLeft w:val="0"/>
      <w:marRight w:val="0"/>
      <w:marTop w:val="0"/>
      <w:marBottom w:val="0"/>
      <w:divBdr>
        <w:top w:val="none" w:sz="0" w:space="0" w:color="auto"/>
        <w:left w:val="none" w:sz="0" w:space="0" w:color="auto"/>
        <w:bottom w:val="none" w:sz="0" w:space="0" w:color="auto"/>
        <w:right w:val="none" w:sz="0" w:space="0" w:color="auto"/>
      </w:divBdr>
    </w:div>
    <w:div w:id="428239429">
      <w:bodyDiv w:val="1"/>
      <w:marLeft w:val="0"/>
      <w:marRight w:val="0"/>
      <w:marTop w:val="0"/>
      <w:marBottom w:val="0"/>
      <w:divBdr>
        <w:top w:val="none" w:sz="0" w:space="0" w:color="auto"/>
        <w:left w:val="none" w:sz="0" w:space="0" w:color="auto"/>
        <w:bottom w:val="none" w:sz="0" w:space="0" w:color="auto"/>
        <w:right w:val="none" w:sz="0" w:space="0" w:color="auto"/>
      </w:divBdr>
    </w:div>
    <w:div w:id="528564736">
      <w:bodyDiv w:val="1"/>
      <w:marLeft w:val="0"/>
      <w:marRight w:val="0"/>
      <w:marTop w:val="0"/>
      <w:marBottom w:val="0"/>
      <w:divBdr>
        <w:top w:val="none" w:sz="0" w:space="0" w:color="auto"/>
        <w:left w:val="none" w:sz="0" w:space="0" w:color="auto"/>
        <w:bottom w:val="none" w:sz="0" w:space="0" w:color="auto"/>
        <w:right w:val="none" w:sz="0" w:space="0" w:color="auto"/>
      </w:divBdr>
    </w:div>
    <w:div w:id="575825965">
      <w:bodyDiv w:val="1"/>
      <w:marLeft w:val="0"/>
      <w:marRight w:val="0"/>
      <w:marTop w:val="0"/>
      <w:marBottom w:val="0"/>
      <w:divBdr>
        <w:top w:val="none" w:sz="0" w:space="0" w:color="auto"/>
        <w:left w:val="none" w:sz="0" w:space="0" w:color="auto"/>
        <w:bottom w:val="none" w:sz="0" w:space="0" w:color="auto"/>
        <w:right w:val="none" w:sz="0" w:space="0" w:color="auto"/>
      </w:divBdr>
    </w:div>
    <w:div w:id="647906774">
      <w:bodyDiv w:val="1"/>
      <w:marLeft w:val="0"/>
      <w:marRight w:val="0"/>
      <w:marTop w:val="0"/>
      <w:marBottom w:val="0"/>
      <w:divBdr>
        <w:top w:val="none" w:sz="0" w:space="0" w:color="auto"/>
        <w:left w:val="none" w:sz="0" w:space="0" w:color="auto"/>
        <w:bottom w:val="none" w:sz="0" w:space="0" w:color="auto"/>
        <w:right w:val="none" w:sz="0" w:space="0" w:color="auto"/>
      </w:divBdr>
      <w:divsChild>
        <w:div w:id="29110799">
          <w:marLeft w:val="360"/>
          <w:marRight w:val="0"/>
          <w:marTop w:val="120"/>
          <w:marBottom w:val="120"/>
          <w:divBdr>
            <w:top w:val="none" w:sz="0" w:space="0" w:color="auto"/>
            <w:left w:val="none" w:sz="0" w:space="0" w:color="auto"/>
            <w:bottom w:val="none" w:sz="0" w:space="0" w:color="auto"/>
            <w:right w:val="none" w:sz="0" w:space="0" w:color="auto"/>
          </w:divBdr>
        </w:div>
        <w:div w:id="1082413611">
          <w:marLeft w:val="1080"/>
          <w:marRight w:val="0"/>
          <w:marTop w:val="120"/>
          <w:marBottom w:val="120"/>
          <w:divBdr>
            <w:top w:val="none" w:sz="0" w:space="0" w:color="auto"/>
            <w:left w:val="none" w:sz="0" w:space="0" w:color="auto"/>
            <w:bottom w:val="none" w:sz="0" w:space="0" w:color="auto"/>
            <w:right w:val="none" w:sz="0" w:space="0" w:color="auto"/>
          </w:divBdr>
        </w:div>
        <w:div w:id="1792019918">
          <w:marLeft w:val="1080"/>
          <w:marRight w:val="0"/>
          <w:marTop w:val="120"/>
          <w:marBottom w:val="120"/>
          <w:divBdr>
            <w:top w:val="none" w:sz="0" w:space="0" w:color="auto"/>
            <w:left w:val="none" w:sz="0" w:space="0" w:color="auto"/>
            <w:bottom w:val="none" w:sz="0" w:space="0" w:color="auto"/>
            <w:right w:val="none" w:sz="0" w:space="0" w:color="auto"/>
          </w:divBdr>
        </w:div>
      </w:divsChild>
    </w:div>
    <w:div w:id="803694976">
      <w:bodyDiv w:val="1"/>
      <w:marLeft w:val="0"/>
      <w:marRight w:val="0"/>
      <w:marTop w:val="0"/>
      <w:marBottom w:val="0"/>
      <w:divBdr>
        <w:top w:val="none" w:sz="0" w:space="0" w:color="auto"/>
        <w:left w:val="none" w:sz="0" w:space="0" w:color="auto"/>
        <w:bottom w:val="none" w:sz="0" w:space="0" w:color="auto"/>
        <w:right w:val="none" w:sz="0" w:space="0" w:color="auto"/>
      </w:divBdr>
    </w:div>
    <w:div w:id="1085222466">
      <w:bodyDiv w:val="1"/>
      <w:marLeft w:val="0"/>
      <w:marRight w:val="0"/>
      <w:marTop w:val="0"/>
      <w:marBottom w:val="0"/>
      <w:divBdr>
        <w:top w:val="none" w:sz="0" w:space="0" w:color="auto"/>
        <w:left w:val="none" w:sz="0" w:space="0" w:color="auto"/>
        <w:bottom w:val="none" w:sz="0" w:space="0" w:color="auto"/>
        <w:right w:val="none" w:sz="0" w:space="0" w:color="auto"/>
      </w:divBdr>
    </w:div>
    <w:div w:id="1362439829">
      <w:bodyDiv w:val="1"/>
      <w:marLeft w:val="0"/>
      <w:marRight w:val="0"/>
      <w:marTop w:val="0"/>
      <w:marBottom w:val="0"/>
      <w:divBdr>
        <w:top w:val="none" w:sz="0" w:space="0" w:color="auto"/>
        <w:left w:val="none" w:sz="0" w:space="0" w:color="auto"/>
        <w:bottom w:val="none" w:sz="0" w:space="0" w:color="auto"/>
        <w:right w:val="none" w:sz="0" w:space="0" w:color="auto"/>
      </w:divBdr>
    </w:div>
    <w:div w:id="1404179192">
      <w:bodyDiv w:val="1"/>
      <w:marLeft w:val="0"/>
      <w:marRight w:val="0"/>
      <w:marTop w:val="0"/>
      <w:marBottom w:val="0"/>
      <w:divBdr>
        <w:top w:val="none" w:sz="0" w:space="0" w:color="auto"/>
        <w:left w:val="none" w:sz="0" w:space="0" w:color="auto"/>
        <w:bottom w:val="none" w:sz="0" w:space="0" w:color="auto"/>
        <w:right w:val="none" w:sz="0" w:space="0" w:color="auto"/>
      </w:divBdr>
    </w:div>
    <w:div w:id="1409576222">
      <w:bodyDiv w:val="1"/>
      <w:marLeft w:val="0"/>
      <w:marRight w:val="0"/>
      <w:marTop w:val="0"/>
      <w:marBottom w:val="0"/>
      <w:divBdr>
        <w:top w:val="none" w:sz="0" w:space="0" w:color="auto"/>
        <w:left w:val="none" w:sz="0" w:space="0" w:color="auto"/>
        <w:bottom w:val="none" w:sz="0" w:space="0" w:color="auto"/>
        <w:right w:val="none" w:sz="0" w:space="0" w:color="auto"/>
      </w:divBdr>
    </w:div>
    <w:div w:id="1768379055">
      <w:bodyDiv w:val="1"/>
      <w:marLeft w:val="0"/>
      <w:marRight w:val="0"/>
      <w:marTop w:val="0"/>
      <w:marBottom w:val="0"/>
      <w:divBdr>
        <w:top w:val="none" w:sz="0" w:space="0" w:color="auto"/>
        <w:left w:val="none" w:sz="0" w:space="0" w:color="auto"/>
        <w:bottom w:val="none" w:sz="0" w:space="0" w:color="auto"/>
        <w:right w:val="none" w:sz="0" w:space="0" w:color="auto"/>
      </w:divBdr>
    </w:div>
    <w:div w:id="1848326554">
      <w:bodyDiv w:val="1"/>
      <w:marLeft w:val="0"/>
      <w:marRight w:val="0"/>
      <w:marTop w:val="0"/>
      <w:marBottom w:val="0"/>
      <w:divBdr>
        <w:top w:val="none" w:sz="0" w:space="0" w:color="auto"/>
        <w:left w:val="none" w:sz="0" w:space="0" w:color="auto"/>
        <w:bottom w:val="none" w:sz="0" w:space="0" w:color="auto"/>
        <w:right w:val="none" w:sz="0" w:space="0" w:color="auto"/>
      </w:divBdr>
    </w:div>
    <w:div w:id="1898931570">
      <w:bodyDiv w:val="1"/>
      <w:marLeft w:val="0"/>
      <w:marRight w:val="0"/>
      <w:marTop w:val="0"/>
      <w:marBottom w:val="0"/>
      <w:divBdr>
        <w:top w:val="none" w:sz="0" w:space="0" w:color="auto"/>
        <w:left w:val="none" w:sz="0" w:space="0" w:color="auto"/>
        <w:bottom w:val="none" w:sz="0" w:space="0" w:color="auto"/>
        <w:right w:val="none" w:sz="0" w:space="0" w:color="auto"/>
      </w:divBdr>
    </w:div>
    <w:div w:id="1972442215">
      <w:bodyDiv w:val="1"/>
      <w:marLeft w:val="0"/>
      <w:marRight w:val="0"/>
      <w:marTop w:val="0"/>
      <w:marBottom w:val="0"/>
      <w:divBdr>
        <w:top w:val="none" w:sz="0" w:space="0" w:color="auto"/>
        <w:left w:val="none" w:sz="0" w:space="0" w:color="auto"/>
        <w:bottom w:val="none" w:sz="0" w:space="0" w:color="auto"/>
        <w:right w:val="none" w:sz="0" w:space="0" w:color="auto"/>
      </w:divBdr>
    </w:div>
    <w:div w:id="1972854946">
      <w:bodyDiv w:val="1"/>
      <w:marLeft w:val="0"/>
      <w:marRight w:val="0"/>
      <w:marTop w:val="0"/>
      <w:marBottom w:val="0"/>
      <w:divBdr>
        <w:top w:val="none" w:sz="0" w:space="0" w:color="auto"/>
        <w:left w:val="none" w:sz="0" w:space="0" w:color="auto"/>
        <w:bottom w:val="none" w:sz="0" w:space="0" w:color="auto"/>
        <w:right w:val="none" w:sz="0" w:space="0" w:color="auto"/>
      </w:divBdr>
    </w:div>
    <w:div w:id="2005664145">
      <w:bodyDiv w:val="1"/>
      <w:marLeft w:val="0"/>
      <w:marRight w:val="0"/>
      <w:marTop w:val="0"/>
      <w:marBottom w:val="0"/>
      <w:divBdr>
        <w:top w:val="none" w:sz="0" w:space="0" w:color="auto"/>
        <w:left w:val="none" w:sz="0" w:space="0" w:color="auto"/>
        <w:bottom w:val="none" w:sz="0" w:space="0" w:color="auto"/>
        <w:right w:val="none" w:sz="0" w:space="0" w:color="auto"/>
      </w:divBdr>
    </w:div>
    <w:div w:id="214500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E1741F-3D54-4086-9B94-2D5673F8E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19</Pages>
  <Words>3962</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Arati Borkar</dc:creator>
  <cp:keywords/>
  <dc:description/>
  <cp:lastModifiedBy>Baishakhi Mitra</cp:lastModifiedBy>
  <cp:revision>6</cp:revision>
  <cp:lastPrinted>2023-09-14T07:46:00Z</cp:lastPrinted>
  <dcterms:created xsi:type="dcterms:W3CDTF">2024-03-18T11:42:00Z</dcterms:created>
  <dcterms:modified xsi:type="dcterms:W3CDTF">2024-03-19T12:56:00Z</dcterms:modified>
</cp:coreProperties>
</file>